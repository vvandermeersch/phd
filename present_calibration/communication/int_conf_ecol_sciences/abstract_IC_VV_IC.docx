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78EB9" w14:textId="77777777" w:rsidR="00311EA7" w:rsidRPr="0066161B" w:rsidRDefault="007819AF">
      <w:pPr>
        <w:pStyle w:val="Standard"/>
        <w:rPr>
          <w:sz w:val="22"/>
          <w:szCs w:val="22"/>
          <w:lang w:val="en-GB"/>
        </w:rPr>
      </w:pPr>
      <w:r w:rsidRPr="0066161B">
        <w:rPr>
          <w:sz w:val="22"/>
          <w:szCs w:val="22"/>
          <w:lang w:val="en-GB"/>
        </w:rPr>
        <w:t xml:space="preserve">Title: </w:t>
      </w:r>
      <w:r w:rsidRPr="0066161B">
        <w:rPr>
          <w:i/>
          <w:iCs/>
          <w:sz w:val="22"/>
          <w:szCs w:val="22"/>
          <w:lang w:val="en-GB"/>
        </w:rPr>
        <w:t>Estimating process-based model parameters from species distribution data</w:t>
      </w:r>
    </w:p>
    <w:p w14:paraId="475B24DA" w14:textId="77777777" w:rsidR="00311EA7" w:rsidRPr="0066161B" w:rsidRDefault="00311EA7">
      <w:pPr>
        <w:pStyle w:val="Standard"/>
        <w:rPr>
          <w:sz w:val="22"/>
          <w:szCs w:val="22"/>
          <w:lang w:val="en-GB"/>
        </w:rPr>
      </w:pPr>
    </w:p>
    <w:p w14:paraId="0EA1A148" w14:textId="77777777" w:rsidR="00311EA7" w:rsidRPr="0066161B" w:rsidRDefault="007819AF">
      <w:pPr>
        <w:pStyle w:val="Standard"/>
        <w:rPr>
          <w:sz w:val="22"/>
          <w:szCs w:val="22"/>
          <w:lang w:val="en-GB"/>
        </w:rPr>
      </w:pPr>
      <w:commentRangeStart w:id="0"/>
      <w:r w:rsidRPr="0066161B">
        <w:rPr>
          <w:sz w:val="22"/>
          <w:szCs w:val="22"/>
          <w:lang w:val="en-GB"/>
        </w:rPr>
        <w:t xml:space="preserve">Abstract (350 words max.): </w:t>
      </w:r>
      <w:commentRangeEnd w:id="0"/>
      <w:r w:rsidRPr="0066161B">
        <w:rPr>
          <w:sz w:val="22"/>
          <w:szCs w:val="22"/>
          <w:lang w:val="en-GB"/>
        </w:rPr>
        <w:commentReference w:id="0"/>
      </w:r>
    </w:p>
    <w:p w14:paraId="69B4F1B7" w14:textId="08DB6DF8" w:rsidR="00311EA7" w:rsidRPr="0066161B" w:rsidRDefault="007819AF" w:rsidP="00725492">
      <w:pPr>
        <w:pStyle w:val="Standard"/>
        <w:rPr>
          <w:iCs/>
          <w:sz w:val="22"/>
          <w:szCs w:val="22"/>
          <w:lang w:val="en-GB"/>
        </w:rPr>
      </w:pPr>
      <w:r w:rsidRPr="0066161B">
        <w:rPr>
          <w:i/>
          <w:iCs/>
          <w:sz w:val="22"/>
          <w:szCs w:val="22"/>
          <w:lang w:val="en-GB"/>
        </w:rPr>
        <w:t>- Context</w:t>
      </w:r>
      <w:r w:rsidRPr="0066161B">
        <w:rPr>
          <w:iCs/>
          <w:sz w:val="22"/>
          <w:szCs w:val="22"/>
          <w:lang w:val="en-GB"/>
          <w:rPrChange w:id="1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: Nowadays, two main types of species distribution models are used to project species range shifts in future climatic conditions: correlative and process-based models. Although there is some continuity between these two types of models, they are fundamentally different in their hypotheses (statistical relationships </w:t>
      </w:r>
      <w:r w:rsidRPr="00DF7019">
        <w:rPr>
          <w:i/>
          <w:iCs/>
          <w:sz w:val="22"/>
          <w:szCs w:val="22"/>
          <w:lang w:val="en-GB"/>
          <w:rPrChange w:id="2" w:author="Isabelle CHUINE" w:date="2022-06-15T11:35:00Z">
            <w:rPr>
              <w:i/>
              <w:iCs/>
              <w:sz w:val="22"/>
              <w:szCs w:val="22"/>
              <w:lang w:val="en-GB"/>
            </w:rPr>
          </w:rPrChange>
        </w:rPr>
        <w:t>vs</w:t>
      </w:r>
      <w:r w:rsidRPr="0066161B">
        <w:rPr>
          <w:iCs/>
          <w:sz w:val="22"/>
          <w:szCs w:val="22"/>
          <w:lang w:val="en-GB"/>
          <w:rPrChange w:id="3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cause-to-effect relationships) and their calibration methods (</w:t>
      </w:r>
      <w:del w:id="4" w:author="Victor Vandermeersch" w:date="2022-06-14T13:57:00Z">
        <w:r w:rsidRPr="0066161B" w:rsidDel="00725492">
          <w:rPr>
            <w:iCs/>
            <w:sz w:val="22"/>
            <w:szCs w:val="22"/>
            <w:lang w:val="en-GB"/>
            <w:rPrChange w:id="5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statistical inference vs </w:delText>
        </w:r>
        <w:commentRangeStart w:id="6"/>
        <w:commentRangeStart w:id="7"/>
        <w:r w:rsidRPr="0066161B" w:rsidDel="00725492">
          <w:rPr>
            <w:iCs/>
            <w:sz w:val="22"/>
            <w:szCs w:val="22"/>
            <w:lang w:val="en-GB"/>
            <w:rPrChange w:id="8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direct measurements</w:delText>
        </w:r>
        <w:commentRangeEnd w:id="6"/>
        <w:r w:rsidRPr="0066161B" w:rsidDel="00725492">
          <w:rPr>
            <w:sz w:val="22"/>
            <w:szCs w:val="22"/>
            <w:lang w:val="en-GB"/>
          </w:rPr>
          <w:commentReference w:id="6"/>
        </w:r>
        <w:commentRangeEnd w:id="7"/>
        <w:r w:rsidR="00BF7A91" w:rsidRPr="0066161B" w:rsidDel="00725492">
          <w:rPr>
            <w:rStyle w:val="Marquedecommentaire"/>
            <w:rFonts w:cs="Mangal"/>
            <w:lang w:val="en-GB"/>
            <w:rPrChange w:id="9" w:author="Victor Vandermeersch" w:date="2022-06-14T14:22:00Z">
              <w:rPr>
                <w:rStyle w:val="Marquedecommentaire"/>
                <w:rFonts w:cs="Mangal"/>
              </w:rPr>
            </w:rPrChange>
          </w:rPr>
          <w:commentReference w:id="7"/>
        </w:r>
      </w:del>
      <w:ins w:id="10" w:author="Victor Vandermeersch" w:date="2022-06-14T13:57:00Z">
        <w:r w:rsidR="00725492" w:rsidRPr="0066161B">
          <w:rPr>
            <w:iCs/>
            <w:sz w:val="22"/>
            <w:szCs w:val="22"/>
            <w:lang w:val="en-GB"/>
          </w:rPr>
          <w:t xml:space="preserve">dependent </w:t>
        </w:r>
      </w:ins>
      <w:ins w:id="11" w:author="Victor Vandermeersch" w:date="2022-06-14T14:02:00Z">
        <w:r w:rsidR="008A6B5D" w:rsidRPr="00DF7019">
          <w:rPr>
            <w:i/>
            <w:iCs/>
            <w:sz w:val="22"/>
            <w:szCs w:val="22"/>
            <w:lang w:val="en-GB"/>
            <w:rPrChange w:id="12" w:author="Isabelle CHUINE" w:date="2022-06-15T11:35:00Z">
              <w:rPr>
                <w:iCs/>
                <w:sz w:val="22"/>
                <w:szCs w:val="22"/>
                <w:lang w:val="en-GB"/>
              </w:rPr>
            </w:rPrChange>
          </w:rPr>
          <w:t>vs</w:t>
        </w:r>
      </w:ins>
      <w:ins w:id="13" w:author="Victor Vandermeersch" w:date="2022-06-14T13:57:00Z">
        <w:r w:rsidR="00725492" w:rsidRPr="0066161B">
          <w:rPr>
            <w:iCs/>
            <w:sz w:val="22"/>
            <w:szCs w:val="22"/>
            <w:lang w:val="en-GB"/>
          </w:rPr>
          <w:t xml:space="preserve"> independent of the species observed distributions</w:t>
        </w:r>
      </w:ins>
      <w:r w:rsidRPr="0066161B">
        <w:rPr>
          <w:iCs/>
          <w:sz w:val="22"/>
          <w:szCs w:val="22"/>
          <w:lang w:val="en-GB"/>
          <w:rPrChange w:id="14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).</w:t>
      </w:r>
    </w:p>
    <w:p w14:paraId="5DA9D9E9" w14:textId="590E25C6" w:rsidR="00311EA7" w:rsidRPr="0066161B" w:rsidRDefault="007819AF">
      <w:pPr>
        <w:pStyle w:val="Standard"/>
        <w:rPr>
          <w:sz w:val="22"/>
          <w:szCs w:val="22"/>
          <w:lang w:val="en-GB"/>
        </w:rPr>
      </w:pPr>
      <w:r w:rsidRPr="0066161B">
        <w:rPr>
          <w:i/>
          <w:iCs/>
          <w:sz w:val="22"/>
          <w:szCs w:val="22"/>
          <w:lang w:val="en-GB"/>
        </w:rPr>
        <w:t xml:space="preserve">- Objectives: </w:t>
      </w:r>
      <w:bookmarkStart w:id="15" w:name="_GoBack"/>
      <w:bookmarkEnd w:id="15"/>
      <w:ins w:id="16" w:author="Isabelle CHUINE" w:date="2022-06-15T11:42:00Z">
        <w:r w:rsidR="00DF7019" w:rsidRPr="00DF7019">
          <w:rPr>
            <w:iCs/>
            <w:sz w:val="22"/>
            <w:szCs w:val="22"/>
            <w:lang w:val="en-GB"/>
          </w:rPr>
          <w:t>In order to carry out in-depth comparisons of the models</w:t>
        </w:r>
      </w:ins>
      <w:ins w:id="17" w:author="Isabelle CHUINE" w:date="2022-06-15T11:39:00Z">
        <w:r w:rsidR="00DF7019">
          <w:rPr>
            <w:i/>
            <w:iCs/>
            <w:sz w:val="22"/>
            <w:szCs w:val="22"/>
            <w:lang w:val="en-GB"/>
          </w:rPr>
          <w:t xml:space="preserve">, </w:t>
        </w:r>
      </w:ins>
      <w:commentRangeStart w:id="18"/>
      <w:del w:id="19" w:author="Victor Vandermeersch" w:date="2022-06-14T12:32:00Z">
        <w:r w:rsidRPr="0066161B" w:rsidDel="00C527AB">
          <w:rPr>
            <w:iCs/>
            <w:sz w:val="22"/>
            <w:szCs w:val="22"/>
            <w:lang w:val="en-GB"/>
            <w:rPrChange w:id="20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To find out whether process-based model robustness might be conveyed by the explicit processes they describe or by the fact that parameter values can be estimated independently from species distribution, o</w:delText>
        </w:r>
      </w:del>
      <w:ins w:id="21" w:author="Victor Vandermeersch" w:date="2022-06-14T12:32:00Z">
        <w:del w:id="22" w:author="Isabelle CHUINE" w:date="2022-06-15T11:40:00Z">
          <w:r w:rsidR="00C527AB" w:rsidRPr="0066161B" w:rsidDel="00DF7019">
            <w:rPr>
              <w:iCs/>
              <w:sz w:val="22"/>
              <w:szCs w:val="22"/>
              <w:lang w:val="en-GB"/>
            </w:rPr>
            <w:delText>O</w:delText>
          </w:r>
        </w:del>
      </w:ins>
      <w:ins w:id="23" w:author="Isabelle CHUINE" w:date="2022-06-15T11:40:00Z">
        <w:r w:rsidR="00DF7019">
          <w:rPr>
            <w:iCs/>
            <w:sz w:val="22"/>
            <w:szCs w:val="22"/>
            <w:lang w:val="en-GB"/>
          </w:rPr>
          <w:t>o</w:t>
        </w:r>
      </w:ins>
      <w:r w:rsidRPr="0066161B">
        <w:rPr>
          <w:iCs/>
          <w:sz w:val="22"/>
          <w:szCs w:val="22"/>
          <w:lang w:val="en-GB"/>
          <w:rPrChange w:id="24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ur aim </w:t>
      </w:r>
      <w:ins w:id="25" w:author="Isabelle CHUINE" w:date="2022-06-15T11:40:00Z">
        <w:r w:rsidR="00DF7019">
          <w:rPr>
            <w:iCs/>
            <w:sz w:val="22"/>
            <w:szCs w:val="22"/>
            <w:lang w:val="en-GB"/>
          </w:rPr>
          <w:t xml:space="preserve">here </w:t>
        </w:r>
      </w:ins>
      <w:r w:rsidRPr="0066161B">
        <w:rPr>
          <w:iCs/>
          <w:sz w:val="22"/>
          <w:szCs w:val="22"/>
          <w:lang w:val="en-GB"/>
          <w:rPrChange w:id="26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was to calibrate process-based models in the same way as the correlative models, i.e. using the geographic distributions of species.</w:t>
      </w:r>
      <w:commentRangeEnd w:id="18"/>
      <w:r w:rsidR="00062B5F" w:rsidRPr="0066161B">
        <w:rPr>
          <w:rStyle w:val="Marquedecommentaire"/>
          <w:rFonts w:cs="Mangal"/>
          <w:lang w:val="en-GB"/>
          <w:rPrChange w:id="27" w:author="Victor Vandermeersch" w:date="2022-06-14T14:22:00Z">
            <w:rPr>
              <w:rStyle w:val="Marquedecommentaire"/>
              <w:rFonts w:cs="Mangal"/>
            </w:rPr>
          </w:rPrChange>
        </w:rPr>
        <w:commentReference w:id="18"/>
      </w:r>
      <w:ins w:id="28" w:author="Isabelle CHUINE" w:date="2022-05-30T16:57:00Z">
        <w:r w:rsidR="00705C5D" w:rsidRPr="0066161B">
          <w:rPr>
            <w:iCs/>
            <w:sz w:val="22"/>
            <w:szCs w:val="22"/>
            <w:lang w:val="en-GB"/>
            <w:rPrChange w:id="29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 </w:t>
        </w:r>
      </w:ins>
      <w:ins w:id="30" w:author="Victor Vandermeersch" w:date="2022-06-14T13:53:00Z">
        <w:r w:rsidR="00725492" w:rsidRPr="0066161B">
          <w:rPr>
            <w:iCs/>
            <w:sz w:val="22"/>
            <w:szCs w:val="22"/>
            <w:lang w:val="en-GB"/>
          </w:rPr>
          <w:t>We investigated</w:t>
        </w:r>
      </w:ins>
      <w:ins w:id="31" w:author="Victor Vandermeersch" w:date="2022-06-14T12:25:00Z">
        <w:r w:rsidR="00DC1154" w:rsidRPr="0066161B">
          <w:rPr>
            <w:iCs/>
            <w:sz w:val="22"/>
            <w:szCs w:val="22"/>
            <w:lang w:val="en-GB"/>
            <w:rPrChange w:id="32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 the feasibility</w:t>
        </w:r>
      </w:ins>
      <w:ins w:id="33" w:author="Victor Vandermeersch" w:date="2022-06-14T12:26:00Z">
        <w:r w:rsidR="00DC1154" w:rsidRPr="0066161B">
          <w:rPr>
            <w:iCs/>
            <w:sz w:val="22"/>
            <w:szCs w:val="22"/>
            <w:lang w:val="en-GB"/>
          </w:rPr>
          <w:t xml:space="preserve"> of using </w:t>
        </w:r>
      </w:ins>
      <w:ins w:id="34" w:author="Victor Vandermeersch" w:date="2022-06-14T12:29:00Z">
        <w:r w:rsidR="00DC1154" w:rsidRPr="0066161B">
          <w:rPr>
            <w:iCs/>
            <w:sz w:val="22"/>
            <w:szCs w:val="22"/>
            <w:lang w:val="en-GB"/>
          </w:rPr>
          <w:t>an evolutionary algorithm</w:t>
        </w:r>
      </w:ins>
      <w:ins w:id="35" w:author="Victor Vandermeersch" w:date="2022-06-14T13:51:00Z">
        <w:r w:rsidR="00725492" w:rsidRPr="0066161B">
          <w:rPr>
            <w:iCs/>
            <w:sz w:val="22"/>
            <w:szCs w:val="22"/>
            <w:lang w:val="en-GB"/>
          </w:rPr>
          <w:t xml:space="preserve"> (called covariance matrix adaptation evolution strategy, CMA-ES) </w:t>
        </w:r>
      </w:ins>
      <w:ins w:id="36" w:author="Victor Vandermeersch" w:date="2022-06-14T12:29:00Z">
        <w:r w:rsidR="00DC1154" w:rsidRPr="0066161B">
          <w:rPr>
            <w:iCs/>
            <w:sz w:val="22"/>
            <w:szCs w:val="22"/>
            <w:lang w:val="en-GB"/>
          </w:rPr>
          <w:t xml:space="preserve"> to calibrate </w:t>
        </w:r>
      </w:ins>
      <w:ins w:id="37" w:author="Victor Vandermeersch" w:date="2022-06-14T13:54:00Z">
        <w:r w:rsidR="00725492" w:rsidRPr="0066161B">
          <w:rPr>
            <w:iCs/>
            <w:sz w:val="22"/>
            <w:szCs w:val="22"/>
            <w:lang w:val="en-GB"/>
          </w:rPr>
          <w:t xml:space="preserve">these </w:t>
        </w:r>
      </w:ins>
      <w:ins w:id="38" w:author="Victor Vandermeersch" w:date="2022-06-14T12:29:00Z">
        <w:r w:rsidR="00DC1154" w:rsidRPr="0066161B">
          <w:rPr>
            <w:iCs/>
            <w:sz w:val="22"/>
            <w:szCs w:val="22"/>
            <w:lang w:val="en-GB"/>
          </w:rPr>
          <w:t>models.</w:t>
        </w:r>
      </w:ins>
      <w:ins w:id="39" w:author="Victor Vandermeersch" w:date="2022-06-14T12:41:00Z">
        <w:r w:rsidR="00390074" w:rsidRPr="0066161B">
          <w:rPr>
            <w:iCs/>
            <w:sz w:val="22"/>
            <w:szCs w:val="22"/>
            <w:lang w:val="en-GB"/>
          </w:rPr>
          <w:t xml:space="preserve"> </w:t>
        </w:r>
      </w:ins>
      <w:ins w:id="40" w:author="Victor Vandermeersch" w:date="2022-06-14T12:42:00Z">
        <w:r w:rsidR="00390074" w:rsidRPr="0066161B">
          <w:rPr>
            <w:iCs/>
            <w:sz w:val="22"/>
            <w:szCs w:val="22"/>
            <w:lang w:val="en-GB"/>
          </w:rPr>
          <w:t xml:space="preserve">This method is well established in some fields (robotics, aerospace </w:t>
        </w:r>
      </w:ins>
      <w:ins w:id="41" w:author="Victor Vandermeersch" w:date="2022-06-14T13:52:00Z">
        <w:r w:rsidR="00725492" w:rsidRPr="0066161B">
          <w:rPr>
            <w:iCs/>
            <w:sz w:val="22"/>
            <w:szCs w:val="22"/>
            <w:lang w:val="en-GB"/>
          </w:rPr>
          <w:t>research</w:t>
        </w:r>
      </w:ins>
      <w:ins w:id="42" w:author="Victor Vandermeersch" w:date="2022-06-14T12:42:00Z">
        <w:r w:rsidR="00390074" w:rsidRPr="0066161B">
          <w:rPr>
            <w:iCs/>
            <w:sz w:val="22"/>
            <w:szCs w:val="22"/>
            <w:lang w:val="en-GB"/>
          </w:rPr>
          <w:t>, …)</w:t>
        </w:r>
      </w:ins>
      <w:ins w:id="43" w:author="Victor Vandermeersch" w:date="2022-06-14T13:50:00Z">
        <w:r w:rsidR="00DD5D7A" w:rsidRPr="0066161B">
          <w:rPr>
            <w:iCs/>
            <w:sz w:val="22"/>
            <w:szCs w:val="22"/>
            <w:lang w:val="en-GB"/>
          </w:rPr>
          <w:t>,</w:t>
        </w:r>
      </w:ins>
      <w:ins w:id="44" w:author="Victor Vandermeersch" w:date="2022-06-14T12:42:00Z">
        <w:r w:rsidR="00390074" w:rsidRPr="0066161B">
          <w:rPr>
            <w:iCs/>
            <w:sz w:val="22"/>
            <w:szCs w:val="22"/>
            <w:lang w:val="en-GB"/>
          </w:rPr>
          <w:t xml:space="preserve"> but</w:t>
        </w:r>
        <w:r w:rsidR="00390074" w:rsidRPr="0066161B" w:rsidDel="00DC1154">
          <w:rPr>
            <w:iCs/>
            <w:sz w:val="22"/>
            <w:szCs w:val="22"/>
            <w:lang w:val="en-GB"/>
            <w:rPrChange w:id="45" w:author="Victor Vandermeersch" w:date="2022-06-14T14:22:00Z">
              <w:rPr>
                <w:i/>
                <w:iCs/>
                <w:sz w:val="22"/>
                <w:szCs w:val="22"/>
              </w:rPr>
            </w:rPrChange>
          </w:rPr>
          <w:t xml:space="preserve"> </w:t>
        </w:r>
      </w:ins>
      <w:ins w:id="46" w:author="Victor Vandermeersch" w:date="2022-06-14T13:52:00Z">
        <w:r w:rsidR="00725492" w:rsidRPr="0066161B">
          <w:rPr>
            <w:iCs/>
            <w:sz w:val="22"/>
            <w:szCs w:val="22"/>
            <w:lang w:val="en-GB"/>
            <w:rPrChange w:id="47" w:author="Victor Vandermeersch" w:date="2022-06-14T14:22:00Z">
              <w:rPr>
                <w:iCs/>
                <w:sz w:val="22"/>
                <w:szCs w:val="22"/>
              </w:rPr>
            </w:rPrChange>
          </w:rPr>
          <w:t xml:space="preserve">has been </w:t>
        </w:r>
      </w:ins>
      <w:ins w:id="48" w:author="Victor Vandermeersch" w:date="2022-06-14T13:50:00Z">
        <w:r w:rsidR="00DD5D7A" w:rsidRPr="0066161B">
          <w:rPr>
            <w:iCs/>
            <w:sz w:val="22"/>
            <w:szCs w:val="22"/>
            <w:lang w:val="en-GB"/>
            <w:rPrChange w:id="49" w:author="Victor Vandermeersch" w:date="2022-06-14T14:22:00Z">
              <w:rPr>
                <w:i/>
                <w:iCs/>
                <w:sz w:val="22"/>
                <w:szCs w:val="22"/>
              </w:rPr>
            </w:rPrChange>
          </w:rPr>
          <w:t>seldom, if ever, used</w:t>
        </w:r>
        <w:r w:rsidR="00DD5D7A" w:rsidRPr="0066161B" w:rsidDel="00DC1154">
          <w:rPr>
            <w:i/>
            <w:iCs/>
            <w:sz w:val="22"/>
            <w:szCs w:val="22"/>
            <w:lang w:val="en-GB"/>
            <w:rPrChange w:id="50" w:author="Victor Vandermeersch" w:date="2022-06-14T14:22:00Z">
              <w:rPr>
                <w:i/>
                <w:iCs/>
                <w:sz w:val="22"/>
                <w:szCs w:val="22"/>
              </w:rPr>
            </w:rPrChange>
          </w:rPr>
          <w:t xml:space="preserve"> </w:t>
        </w:r>
      </w:ins>
      <w:ins w:id="51" w:author="Victor Vandermeersch" w:date="2022-06-14T13:52:00Z">
        <w:r w:rsidR="00725492" w:rsidRPr="0066161B">
          <w:rPr>
            <w:iCs/>
            <w:sz w:val="22"/>
            <w:szCs w:val="22"/>
            <w:lang w:val="en-GB"/>
            <w:rPrChange w:id="52" w:author="Victor Vandermeersch" w:date="2022-06-14T14:22:00Z">
              <w:rPr>
                <w:iCs/>
                <w:sz w:val="22"/>
                <w:szCs w:val="22"/>
              </w:rPr>
            </w:rPrChange>
          </w:rPr>
          <w:t>in ecology.</w:t>
        </w:r>
      </w:ins>
      <w:ins w:id="53" w:author="Isabelle CHUINE" w:date="2022-05-30T16:57:00Z">
        <w:del w:id="54" w:author="Victor Vandermeersch" w:date="2022-06-14T12:25:00Z">
          <w:r w:rsidR="00705C5D" w:rsidRPr="0066161B" w:rsidDel="00DC1154">
            <w:rPr>
              <w:i/>
              <w:iCs/>
              <w:sz w:val="22"/>
              <w:szCs w:val="22"/>
              <w:lang w:val="en-GB"/>
            </w:rPr>
            <w:delText>RAJOUTER UNE PHRASE POUR DIRE QU’ICI ON PRENSENTE UNE N</w:delText>
          </w:r>
        </w:del>
      </w:ins>
      <w:ins w:id="55" w:author="Isabelle CHUINE" w:date="2022-05-30T16:58:00Z">
        <w:del w:id="56" w:author="Victor Vandermeersch" w:date="2022-06-14T12:25:00Z">
          <w:r w:rsidR="00705C5D" w:rsidRPr="0066161B" w:rsidDel="00DC1154">
            <w:rPr>
              <w:i/>
              <w:iCs/>
              <w:sz w:val="22"/>
              <w:szCs w:val="22"/>
              <w:lang w:val="en-GB"/>
              <w:rPrChange w:id="57" w:author="Victor Vandermeersch" w:date="2022-06-14T14:22:00Z">
                <w:rPr>
                  <w:i/>
                  <w:iCs/>
                  <w:sz w:val="22"/>
                  <w:szCs w:val="22"/>
                </w:rPr>
              </w:rPrChange>
            </w:rPr>
            <w:delText>O</w:delText>
          </w:r>
        </w:del>
      </w:ins>
      <w:ins w:id="58" w:author="Isabelle CHUINE" w:date="2022-05-30T16:57:00Z">
        <w:del w:id="59" w:author="Victor Vandermeersch" w:date="2022-06-14T12:25:00Z">
          <w:r w:rsidR="00705C5D" w:rsidRPr="0066161B" w:rsidDel="00DC1154">
            <w:rPr>
              <w:i/>
              <w:iCs/>
              <w:sz w:val="22"/>
              <w:szCs w:val="22"/>
              <w:lang w:val="en-GB"/>
            </w:rPr>
            <w:delText xml:space="preserve">UVELLE METHODE </w:delText>
          </w:r>
        </w:del>
      </w:ins>
      <w:ins w:id="60" w:author="Isabelle CHUINE" w:date="2022-05-30T16:58:00Z">
        <w:del w:id="61" w:author="Victor Vandermeersch" w:date="2022-06-14T12:25:00Z">
          <w:r w:rsidR="00705C5D" w:rsidRPr="0066161B" w:rsidDel="00DC1154">
            <w:rPr>
              <w:i/>
              <w:iCs/>
              <w:sz w:val="22"/>
              <w:szCs w:val="22"/>
              <w:lang w:val="en-GB"/>
              <w:rPrChange w:id="62" w:author="Victor Vandermeersch" w:date="2022-06-14T14:22:00Z">
                <w:rPr>
                  <w:i/>
                  <w:iCs/>
                  <w:sz w:val="22"/>
                  <w:szCs w:val="22"/>
                </w:rPr>
              </w:rPrChange>
            </w:rPr>
            <w:delText>QUI PERMET D’ESTIMER EN MEME TEMPS UN GRAND NOMBRE DE PARAMETRES</w:delText>
          </w:r>
        </w:del>
      </w:ins>
    </w:p>
    <w:p w14:paraId="5819B714" w14:textId="46037DFA" w:rsidR="00311EA7" w:rsidRPr="0066161B" w:rsidRDefault="007819AF" w:rsidP="00624A09">
      <w:pPr>
        <w:pStyle w:val="Standard"/>
        <w:rPr>
          <w:sz w:val="22"/>
          <w:szCs w:val="22"/>
          <w:lang w:val="en-GB"/>
        </w:rPr>
      </w:pPr>
      <w:r w:rsidRPr="0066161B">
        <w:rPr>
          <w:i/>
          <w:iCs/>
          <w:sz w:val="22"/>
          <w:szCs w:val="22"/>
          <w:lang w:val="en-GB"/>
        </w:rPr>
        <w:t>- Methods:</w:t>
      </w:r>
      <w:r w:rsidRPr="0066161B">
        <w:rPr>
          <w:iCs/>
          <w:sz w:val="22"/>
          <w:szCs w:val="22"/>
          <w:lang w:val="en-GB"/>
          <w:rPrChange w:id="63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Using tree species occurrence data across Europe, we adapted </w:t>
      </w:r>
      <w:ins w:id="64" w:author="Victor Vandermeersch" w:date="2022-06-14T13:53:00Z">
        <w:r w:rsidR="00725492" w:rsidRPr="0066161B">
          <w:rPr>
            <w:iCs/>
            <w:sz w:val="22"/>
            <w:szCs w:val="22"/>
            <w:lang w:val="en-GB"/>
          </w:rPr>
          <w:t xml:space="preserve">the CMA-ES </w:t>
        </w:r>
      </w:ins>
      <w:del w:id="65" w:author="Victor Vandermeersch" w:date="2022-06-14T13:53:00Z">
        <w:r w:rsidRPr="0066161B" w:rsidDel="00725492">
          <w:rPr>
            <w:iCs/>
            <w:sz w:val="22"/>
            <w:szCs w:val="22"/>
            <w:lang w:val="en-GB"/>
            <w:rPrChange w:id="66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an evolutionary </w:delText>
        </w:r>
      </w:del>
      <w:r w:rsidRPr="0066161B">
        <w:rPr>
          <w:iCs/>
          <w:sz w:val="22"/>
          <w:szCs w:val="22"/>
          <w:lang w:val="en-GB"/>
          <w:rPrChange w:id="67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algorithm </w:t>
      </w:r>
      <w:del w:id="68" w:author="Victor Vandermeersch" w:date="2022-06-14T13:53:00Z">
        <w:r w:rsidRPr="0066161B" w:rsidDel="00725492">
          <w:rPr>
            <w:iCs/>
            <w:sz w:val="22"/>
            <w:szCs w:val="22"/>
            <w:lang w:val="en-GB"/>
            <w:rPrChange w:id="69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(called covariance matrix adaptation evolution strategy, CMA-ES) </w:delText>
        </w:r>
      </w:del>
      <w:r w:rsidRPr="0066161B">
        <w:rPr>
          <w:iCs/>
          <w:sz w:val="22"/>
          <w:szCs w:val="22"/>
          <w:lang w:val="en-GB"/>
          <w:rPrChange w:id="70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to find appropriate values of model parameters</w:t>
      </w:r>
      <w:ins w:id="71" w:author="Isabelle CHUINE" w:date="2022-05-30T16:52:00Z">
        <w:del w:id="72" w:author="Victor Vandermeersch" w:date="2022-06-14T12:29:00Z">
          <w:r w:rsidR="00705C5D" w:rsidRPr="0066161B" w:rsidDel="00DC1154">
            <w:rPr>
              <w:iCs/>
              <w:sz w:val="22"/>
              <w:szCs w:val="22"/>
              <w:lang w:val="en-GB"/>
              <w:rPrChange w:id="73" w:author="Victor Vandermeersch" w:date="2022-06-14T14:22:00Z">
                <w:rPr>
                  <w:i/>
                  <w:iCs/>
                  <w:sz w:val="22"/>
                  <w:szCs w:val="22"/>
                  <w:lang w:val="en-GB"/>
                </w:rPr>
              </w:rPrChange>
            </w:rPr>
            <w:delText xml:space="preserve"> both for correlative and process-based models</w:delText>
          </w:r>
        </w:del>
      </w:ins>
      <w:r w:rsidRPr="0066161B">
        <w:rPr>
          <w:iCs/>
          <w:sz w:val="22"/>
          <w:szCs w:val="22"/>
          <w:lang w:val="en-GB"/>
          <w:rPrChange w:id="74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. We calibrated simultaneously </w:t>
      </w:r>
      <w:commentRangeStart w:id="75"/>
      <w:del w:id="76" w:author="Victor Vandermeersch" w:date="2022-06-14T12:30:00Z">
        <w:r w:rsidRPr="0066161B" w:rsidDel="00DC1154">
          <w:rPr>
            <w:iCs/>
            <w:sz w:val="22"/>
            <w:szCs w:val="22"/>
            <w:lang w:val="en-GB"/>
            <w:rPrChange w:id="77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tens</w:delText>
        </w:r>
        <w:commentRangeEnd w:id="75"/>
        <w:r w:rsidR="00705C5D" w:rsidRPr="0066161B" w:rsidDel="00DC1154">
          <w:rPr>
            <w:rStyle w:val="Marquedecommentaire"/>
            <w:rFonts w:cs="Mangal"/>
            <w:lang w:val="en-GB"/>
            <w:rPrChange w:id="78" w:author="Victor Vandermeersch" w:date="2022-06-14T14:22:00Z">
              <w:rPr>
                <w:rStyle w:val="Marquedecommentaire"/>
                <w:rFonts w:cs="Mangal"/>
              </w:rPr>
            </w:rPrChange>
          </w:rPr>
          <w:commentReference w:id="75"/>
        </w:r>
        <w:r w:rsidRPr="0066161B" w:rsidDel="00DC1154">
          <w:rPr>
            <w:iCs/>
            <w:sz w:val="22"/>
            <w:szCs w:val="22"/>
            <w:lang w:val="en-GB"/>
            <w:rPrChange w:id="79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 </w:delText>
        </w:r>
      </w:del>
      <w:ins w:id="80" w:author="Victor Vandermeersch" w:date="2022-06-14T12:30:00Z">
        <w:r w:rsidR="00DC1154" w:rsidRPr="0066161B">
          <w:rPr>
            <w:iCs/>
            <w:sz w:val="22"/>
            <w:szCs w:val="22"/>
            <w:lang w:val="en-GB"/>
          </w:rPr>
          <w:t xml:space="preserve">between </w:t>
        </w:r>
        <w:r w:rsidR="00C03F3B" w:rsidRPr="0066161B">
          <w:rPr>
            <w:iCs/>
            <w:sz w:val="22"/>
            <w:szCs w:val="22"/>
            <w:lang w:val="en-GB"/>
          </w:rPr>
          <w:t>ten</w:t>
        </w:r>
        <w:r w:rsidR="00DC1154" w:rsidRPr="0066161B">
          <w:rPr>
            <w:iCs/>
            <w:sz w:val="22"/>
            <w:szCs w:val="22"/>
            <w:lang w:val="en-GB"/>
          </w:rPr>
          <w:t xml:space="preserve"> and </w:t>
        </w:r>
        <w:r w:rsidR="00C03F3B" w:rsidRPr="0066161B">
          <w:rPr>
            <w:iCs/>
            <w:sz w:val="22"/>
            <w:szCs w:val="22"/>
            <w:lang w:val="en-GB"/>
          </w:rPr>
          <w:t>one hundred</w:t>
        </w:r>
        <w:r w:rsidR="00DC1154" w:rsidRPr="0066161B">
          <w:rPr>
            <w:iCs/>
            <w:sz w:val="22"/>
            <w:szCs w:val="22"/>
            <w:lang w:val="en-GB"/>
            <w:rPrChange w:id="81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 </w:t>
        </w:r>
      </w:ins>
      <w:del w:id="82" w:author="Victor Vandermeersch" w:date="2022-06-14T12:30:00Z">
        <w:r w:rsidRPr="0066161B" w:rsidDel="00DC1154">
          <w:rPr>
            <w:iCs/>
            <w:sz w:val="22"/>
            <w:szCs w:val="22"/>
            <w:lang w:val="en-GB"/>
            <w:rPrChange w:id="83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of </w:delText>
        </w:r>
      </w:del>
      <w:r w:rsidRPr="0066161B">
        <w:rPr>
          <w:iCs/>
          <w:sz w:val="22"/>
          <w:szCs w:val="22"/>
          <w:lang w:val="en-GB"/>
          <w:rPrChange w:id="84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parameters </w:t>
      </w:r>
      <w:del w:id="85" w:author="Isabelle CHUINE" w:date="2022-06-15T11:36:00Z">
        <w:r w:rsidRPr="0066161B" w:rsidDel="00DF7019">
          <w:rPr>
            <w:iCs/>
            <w:sz w:val="22"/>
            <w:szCs w:val="22"/>
            <w:lang w:val="en-GB"/>
            <w:rPrChange w:id="86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in </w:delText>
        </w:r>
      </w:del>
      <w:ins w:id="87" w:author="Isabelle CHUINE" w:date="2022-06-15T11:36:00Z">
        <w:r w:rsidR="00DF7019">
          <w:rPr>
            <w:iCs/>
            <w:sz w:val="22"/>
            <w:szCs w:val="22"/>
            <w:lang w:val="en-GB"/>
          </w:rPr>
          <w:t>of</w:t>
        </w:r>
        <w:r w:rsidR="00DF7019" w:rsidRPr="0066161B">
          <w:rPr>
            <w:iCs/>
            <w:sz w:val="22"/>
            <w:szCs w:val="22"/>
            <w:lang w:val="en-GB"/>
            <w:rPrChange w:id="88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 </w:t>
        </w:r>
      </w:ins>
      <w:r w:rsidRPr="0066161B">
        <w:rPr>
          <w:iCs/>
          <w:sz w:val="22"/>
          <w:szCs w:val="22"/>
          <w:lang w:val="en-GB"/>
          <w:rPrChange w:id="89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three </w:t>
      </w:r>
      <w:ins w:id="90" w:author="Victor Vandermeersch" w:date="2022-06-14T12:38:00Z">
        <w:r w:rsidR="00390074" w:rsidRPr="0066161B">
          <w:rPr>
            <w:iCs/>
            <w:sz w:val="22"/>
            <w:szCs w:val="22"/>
            <w:lang w:val="en-GB"/>
          </w:rPr>
          <w:t xml:space="preserve">ecological </w:t>
        </w:r>
      </w:ins>
      <w:r w:rsidRPr="0066161B">
        <w:rPr>
          <w:iCs/>
          <w:sz w:val="22"/>
          <w:szCs w:val="22"/>
          <w:lang w:val="en-GB"/>
          <w:rPrChange w:id="91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process-based models</w:t>
      </w:r>
      <w:del w:id="92" w:author="Isabelle CHUINE" w:date="2022-05-30T16:54:00Z">
        <w:r w:rsidRPr="0066161B" w:rsidDel="00705C5D">
          <w:rPr>
            <w:iCs/>
            <w:sz w:val="22"/>
            <w:szCs w:val="22"/>
            <w:lang w:val="en-GB"/>
            <w:rPrChange w:id="93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:</w:delText>
        </w:r>
      </w:del>
      <w:r w:rsidRPr="0066161B">
        <w:rPr>
          <w:iCs/>
          <w:sz w:val="22"/>
          <w:szCs w:val="22"/>
          <w:lang w:val="en-GB"/>
          <w:rPrChange w:id="94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</w:t>
      </w:r>
      <w:ins w:id="95" w:author="Isabelle CHUINE" w:date="2022-05-30T16:54:00Z">
        <w:r w:rsidR="00705C5D" w:rsidRPr="0066161B">
          <w:rPr>
            <w:iCs/>
            <w:sz w:val="22"/>
            <w:szCs w:val="22"/>
            <w:lang w:val="en-GB"/>
            <w:rPrChange w:id="96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>(</w:t>
        </w:r>
      </w:ins>
      <w:del w:id="97" w:author="Isabelle CHUINE" w:date="2022-05-30T16:53:00Z">
        <w:r w:rsidRPr="0066161B" w:rsidDel="00705C5D">
          <w:rPr>
            <w:iCs/>
            <w:sz w:val="22"/>
            <w:szCs w:val="22"/>
            <w:lang w:val="en-GB"/>
            <w:rPrChange w:id="98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a forest gap model (</w:delText>
        </w:r>
      </w:del>
      <w:r w:rsidRPr="0066161B">
        <w:rPr>
          <w:iCs/>
          <w:sz w:val="22"/>
          <w:szCs w:val="22"/>
          <w:lang w:val="en-GB"/>
          <w:rPrChange w:id="99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ForCEEPS</w:t>
      </w:r>
      <w:del w:id="100" w:author="Isabelle CHUINE" w:date="2022-05-30T16:53:00Z">
        <w:r w:rsidRPr="0066161B" w:rsidDel="00705C5D">
          <w:rPr>
            <w:iCs/>
            <w:sz w:val="22"/>
            <w:szCs w:val="22"/>
            <w:lang w:val="en-GB"/>
            <w:rPrChange w:id="101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)</w:delText>
        </w:r>
      </w:del>
      <w:r w:rsidRPr="0066161B">
        <w:rPr>
          <w:iCs/>
          <w:sz w:val="22"/>
          <w:szCs w:val="22"/>
          <w:lang w:val="en-GB"/>
          <w:rPrChange w:id="102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, </w:t>
      </w:r>
      <w:del w:id="103" w:author="Isabelle CHUINE" w:date="2022-05-30T16:53:00Z">
        <w:r w:rsidRPr="0066161B" w:rsidDel="00705C5D">
          <w:rPr>
            <w:iCs/>
            <w:sz w:val="22"/>
            <w:szCs w:val="22"/>
            <w:lang w:val="en-GB"/>
            <w:rPrChange w:id="104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a phenological model (</w:delText>
        </w:r>
      </w:del>
      <w:r w:rsidRPr="0066161B">
        <w:rPr>
          <w:iCs/>
          <w:sz w:val="22"/>
          <w:szCs w:val="22"/>
          <w:lang w:val="en-GB"/>
          <w:rPrChange w:id="105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PHENOFIT</w:t>
      </w:r>
      <w:del w:id="106" w:author="Isabelle CHUINE" w:date="2022-05-30T16:54:00Z">
        <w:r w:rsidRPr="0066161B" w:rsidDel="00705C5D">
          <w:rPr>
            <w:iCs/>
            <w:sz w:val="22"/>
            <w:szCs w:val="22"/>
            <w:lang w:val="en-GB"/>
            <w:rPrChange w:id="107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)</w:delText>
        </w:r>
      </w:del>
      <w:r w:rsidRPr="0066161B">
        <w:rPr>
          <w:iCs/>
          <w:sz w:val="22"/>
          <w:szCs w:val="22"/>
          <w:lang w:val="en-GB"/>
          <w:rPrChange w:id="108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and </w:t>
      </w:r>
      <w:del w:id="109" w:author="Isabelle CHUINE" w:date="2022-05-30T16:53:00Z">
        <w:r w:rsidRPr="0066161B" w:rsidDel="00705C5D">
          <w:rPr>
            <w:iCs/>
            <w:sz w:val="22"/>
            <w:szCs w:val="22"/>
            <w:lang w:val="en-GB"/>
            <w:rPrChange w:id="110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an eco-physiological model (</w:delText>
        </w:r>
      </w:del>
      <w:r w:rsidRPr="0066161B">
        <w:rPr>
          <w:iCs/>
          <w:sz w:val="22"/>
          <w:szCs w:val="22"/>
          <w:lang w:val="en-GB"/>
          <w:rPrChange w:id="111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CASTANEA</w:t>
      </w:r>
      <w:ins w:id="112" w:author="Isabelle CHUINE" w:date="2022-05-30T16:54:00Z">
        <w:r w:rsidR="00705C5D" w:rsidRPr="0066161B">
          <w:rPr>
            <w:iCs/>
            <w:sz w:val="22"/>
            <w:szCs w:val="22"/>
            <w:lang w:val="en-GB"/>
          </w:rPr>
          <w:t>)</w:t>
        </w:r>
      </w:ins>
      <w:del w:id="113" w:author="Isabelle CHUINE" w:date="2022-05-30T16:53:00Z">
        <w:r w:rsidRPr="0066161B" w:rsidDel="00705C5D">
          <w:rPr>
            <w:iCs/>
            <w:sz w:val="22"/>
            <w:szCs w:val="22"/>
            <w:lang w:val="en-GB"/>
            <w:rPrChange w:id="114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)</w:delText>
        </w:r>
      </w:del>
      <w:r w:rsidRPr="0066161B">
        <w:rPr>
          <w:iCs/>
          <w:sz w:val="22"/>
          <w:szCs w:val="22"/>
          <w:lang w:val="en-GB"/>
          <w:rPrChange w:id="115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.</w:t>
      </w:r>
      <w:ins w:id="116" w:author="Victor Vandermeersch" w:date="2022-06-14T13:58:00Z">
        <w:r w:rsidR="00725492" w:rsidRPr="0066161B">
          <w:rPr>
            <w:iCs/>
            <w:sz w:val="22"/>
            <w:szCs w:val="22"/>
            <w:lang w:val="en-GB"/>
          </w:rPr>
          <w:t xml:space="preserve"> We focused our work on three </w:t>
        </w:r>
      </w:ins>
      <w:ins w:id="117" w:author="Victor Vandermeersch" w:date="2022-06-14T13:59:00Z">
        <w:r w:rsidR="00725492" w:rsidRPr="0066161B">
          <w:rPr>
            <w:iCs/>
            <w:sz w:val="22"/>
            <w:szCs w:val="22"/>
            <w:lang w:val="en-GB"/>
          </w:rPr>
          <w:t>species:</w:t>
        </w:r>
      </w:ins>
      <w:ins w:id="118" w:author="Victor Vandermeersch" w:date="2022-06-14T13:58:00Z">
        <w:r w:rsidR="00725492" w:rsidRPr="0066161B">
          <w:rPr>
            <w:iCs/>
            <w:sz w:val="22"/>
            <w:szCs w:val="22"/>
            <w:lang w:val="en-GB"/>
          </w:rPr>
          <w:t xml:space="preserve"> </w:t>
        </w:r>
        <w:r w:rsidR="00725492" w:rsidRPr="0066161B">
          <w:rPr>
            <w:i/>
            <w:iCs/>
            <w:sz w:val="22"/>
            <w:szCs w:val="22"/>
            <w:lang w:val="en-GB"/>
            <w:rPrChange w:id="119" w:author="Victor Vandermeersch" w:date="2022-06-14T14:22:00Z">
              <w:rPr>
                <w:iCs/>
                <w:sz w:val="22"/>
                <w:szCs w:val="22"/>
                <w:lang w:val="en-GB"/>
              </w:rPr>
            </w:rPrChange>
          </w:rPr>
          <w:t>Fagus sylvatica</w:t>
        </w:r>
        <w:r w:rsidR="00725492" w:rsidRPr="0066161B">
          <w:rPr>
            <w:iCs/>
            <w:sz w:val="22"/>
            <w:szCs w:val="22"/>
            <w:lang w:val="en-GB"/>
          </w:rPr>
          <w:t xml:space="preserve">, </w:t>
        </w:r>
        <w:r w:rsidR="00725492" w:rsidRPr="0066161B">
          <w:rPr>
            <w:i/>
            <w:iCs/>
            <w:sz w:val="22"/>
            <w:szCs w:val="22"/>
            <w:lang w:val="en-GB"/>
            <w:rPrChange w:id="120" w:author="Victor Vandermeersch" w:date="2022-06-14T14:22:00Z">
              <w:rPr>
                <w:iCs/>
                <w:sz w:val="22"/>
                <w:szCs w:val="22"/>
                <w:lang w:val="en-GB"/>
              </w:rPr>
            </w:rPrChange>
          </w:rPr>
          <w:t xml:space="preserve">Quercus ilex </w:t>
        </w:r>
        <w:r w:rsidR="00725492" w:rsidRPr="0066161B">
          <w:rPr>
            <w:iCs/>
            <w:sz w:val="22"/>
            <w:szCs w:val="22"/>
            <w:lang w:val="en-GB"/>
          </w:rPr>
          <w:t xml:space="preserve">and </w:t>
        </w:r>
        <w:r w:rsidR="00725492" w:rsidRPr="0066161B">
          <w:rPr>
            <w:i/>
            <w:iCs/>
            <w:sz w:val="22"/>
            <w:szCs w:val="22"/>
            <w:lang w:val="en-GB"/>
            <w:rPrChange w:id="121" w:author="Victor Vandermeersch" w:date="2022-06-14T14:22:00Z">
              <w:rPr>
                <w:iCs/>
                <w:sz w:val="22"/>
                <w:szCs w:val="22"/>
                <w:lang w:val="en-GB"/>
              </w:rPr>
            </w:rPrChange>
          </w:rPr>
          <w:t>Abies alba</w:t>
        </w:r>
      </w:ins>
      <w:ins w:id="122" w:author="Victor Vandermeersch" w:date="2022-06-14T13:59:00Z">
        <w:r w:rsidR="00725492" w:rsidRPr="0066161B">
          <w:rPr>
            <w:i/>
            <w:iCs/>
            <w:sz w:val="22"/>
            <w:szCs w:val="22"/>
            <w:lang w:val="en-GB"/>
            <w:rPrChange w:id="123" w:author="Victor Vandermeersch" w:date="2022-06-14T14:22:00Z">
              <w:rPr>
                <w:iCs/>
                <w:sz w:val="22"/>
                <w:szCs w:val="22"/>
                <w:lang w:val="en-GB"/>
              </w:rPr>
            </w:rPrChange>
          </w:rPr>
          <w:t>.</w:t>
        </w:r>
      </w:ins>
    </w:p>
    <w:p w14:paraId="6D9168A2" w14:textId="31CF89AA" w:rsidR="00311EA7" w:rsidRPr="0066161B" w:rsidRDefault="007819AF">
      <w:pPr>
        <w:pStyle w:val="Standard"/>
        <w:rPr>
          <w:sz w:val="22"/>
          <w:szCs w:val="22"/>
          <w:lang w:val="en-GB"/>
        </w:rPr>
      </w:pPr>
      <w:r w:rsidRPr="0066161B">
        <w:rPr>
          <w:i/>
          <w:iCs/>
          <w:sz w:val="22"/>
          <w:szCs w:val="22"/>
          <w:lang w:val="en-GB"/>
        </w:rPr>
        <w:t xml:space="preserve">- Results: </w:t>
      </w:r>
      <w:del w:id="124" w:author="Isabelle CHUINE" w:date="2022-06-15T11:37:00Z">
        <w:r w:rsidRPr="0066161B" w:rsidDel="00DF7019">
          <w:rPr>
            <w:iCs/>
            <w:sz w:val="22"/>
            <w:szCs w:val="22"/>
            <w:lang w:val="en-GB"/>
            <w:rPrChange w:id="125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For most tree</w:delText>
        </w:r>
      </w:del>
      <w:ins w:id="126" w:author="Victor Vandermeersch" w:date="2022-06-14T14:07:00Z">
        <w:del w:id="127" w:author="Isabelle CHUINE" w:date="2022-06-15T11:37:00Z">
          <w:r w:rsidR="008A6B5D" w:rsidRPr="0066161B" w:rsidDel="00DF7019">
            <w:rPr>
              <w:iCs/>
              <w:sz w:val="22"/>
              <w:szCs w:val="22"/>
              <w:lang w:val="en-GB"/>
            </w:rPr>
            <w:delText>all these three</w:delText>
          </w:r>
        </w:del>
      </w:ins>
      <w:del w:id="128" w:author="Isabelle CHUINE" w:date="2022-06-15T11:37:00Z">
        <w:r w:rsidRPr="0066161B" w:rsidDel="00DF7019">
          <w:rPr>
            <w:iCs/>
            <w:sz w:val="22"/>
            <w:szCs w:val="22"/>
            <w:lang w:val="en-GB"/>
            <w:rPrChange w:id="129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 species, w</w:delText>
        </w:r>
      </w:del>
      <w:ins w:id="130" w:author="Isabelle CHUINE" w:date="2022-06-15T11:37:00Z">
        <w:r w:rsidR="00DF7019">
          <w:rPr>
            <w:iCs/>
            <w:sz w:val="22"/>
            <w:szCs w:val="22"/>
            <w:lang w:val="en-GB"/>
          </w:rPr>
          <w:t>W</w:t>
        </w:r>
      </w:ins>
      <w:r w:rsidRPr="0066161B">
        <w:rPr>
          <w:iCs/>
          <w:sz w:val="22"/>
          <w:szCs w:val="22"/>
          <w:lang w:val="en-GB"/>
          <w:rPrChange w:id="131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e were able to find a parameter combination that suits best with current species distribution</w:t>
      </w:r>
      <w:ins w:id="132" w:author="Isabelle CHUINE" w:date="2022-06-15T11:37:00Z">
        <w:r w:rsidR="00DF7019">
          <w:rPr>
            <w:iCs/>
            <w:sz w:val="22"/>
            <w:szCs w:val="22"/>
            <w:lang w:val="en-GB"/>
          </w:rPr>
          <w:t xml:space="preserve"> for the three species</w:t>
        </w:r>
      </w:ins>
      <w:r w:rsidRPr="0066161B">
        <w:rPr>
          <w:iCs/>
          <w:sz w:val="22"/>
          <w:szCs w:val="22"/>
          <w:lang w:val="en-GB"/>
          <w:rPrChange w:id="133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. </w:t>
      </w:r>
      <w:ins w:id="134" w:author="Victor Vandermeersch" w:date="2022-06-14T14:09:00Z">
        <w:r w:rsidR="00BB6008" w:rsidRPr="0066161B">
          <w:rPr>
            <w:iCs/>
            <w:sz w:val="22"/>
            <w:szCs w:val="22"/>
            <w:lang w:val="en-GB"/>
          </w:rPr>
          <w:t xml:space="preserve">CMA-ES </w:t>
        </w:r>
      </w:ins>
      <w:ins w:id="135" w:author="Victor Vandermeersch" w:date="2022-06-14T14:15:00Z">
        <w:r w:rsidR="000F5150" w:rsidRPr="0066161B">
          <w:rPr>
            <w:iCs/>
            <w:sz w:val="22"/>
            <w:szCs w:val="22"/>
            <w:lang w:val="en-GB"/>
          </w:rPr>
          <w:t>was more efficient than</w:t>
        </w:r>
      </w:ins>
      <w:ins w:id="136" w:author="Victor Vandermeersch" w:date="2022-06-14T14:08:00Z">
        <w:r w:rsidR="00BB6008" w:rsidRPr="0066161B">
          <w:rPr>
            <w:iCs/>
            <w:sz w:val="22"/>
            <w:szCs w:val="22"/>
            <w:lang w:val="en-GB"/>
          </w:rPr>
          <w:t xml:space="preserve"> </w:t>
        </w:r>
      </w:ins>
      <w:ins w:id="137" w:author="Victor Vandermeersch" w:date="2022-06-14T14:12:00Z">
        <w:r w:rsidR="00AF7920" w:rsidRPr="0066161B">
          <w:rPr>
            <w:iCs/>
            <w:sz w:val="22"/>
            <w:szCs w:val="22"/>
            <w:lang w:val="en-GB"/>
          </w:rPr>
          <w:t>a commonly used</w:t>
        </w:r>
      </w:ins>
      <w:ins w:id="138" w:author="Victor Vandermeersch" w:date="2022-06-14T14:09:00Z">
        <w:r w:rsidR="00BB6008" w:rsidRPr="0066161B">
          <w:rPr>
            <w:iCs/>
            <w:sz w:val="22"/>
            <w:szCs w:val="22"/>
            <w:lang w:val="en-GB"/>
          </w:rPr>
          <w:t xml:space="preserve"> Approximate Bayesian Computation </w:t>
        </w:r>
      </w:ins>
      <w:ins w:id="139" w:author="Victor Vandermeersch" w:date="2022-06-14T14:12:00Z">
        <w:r w:rsidR="00AF7920" w:rsidRPr="0066161B">
          <w:rPr>
            <w:iCs/>
            <w:sz w:val="22"/>
            <w:szCs w:val="22"/>
            <w:lang w:val="en-GB"/>
          </w:rPr>
          <w:t xml:space="preserve">(ABC) </w:t>
        </w:r>
      </w:ins>
      <w:ins w:id="140" w:author="Victor Vandermeersch" w:date="2022-06-14T14:09:00Z">
        <w:r w:rsidR="00BB6008" w:rsidRPr="0066161B">
          <w:rPr>
            <w:iCs/>
            <w:sz w:val="22"/>
            <w:szCs w:val="22"/>
            <w:lang w:val="en-GB"/>
          </w:rPr>
          <w:t>method</w:t>
        </w:r>
      </w:ins>
      <w:ins w:id="141" w:author="Victor Vandermeersch" w:date="2022-06-14T14:16:00Z">
        <w:r w:rsidR="000F5150" w:rsidRPr="0066161B">
          <w:rPr>
            <w:iCs/>
            <w:sz w:val="22"/>
            <w:szCs w:val="22"/>
            <w:lang w:val="en-GB"/>
          </w:rPr>
          <w:t xml:space="preserve">. For example, with PHENOFIT model, CMA-ES was able to </w:t>
        </w:r>
      </w:ins>
      <w:ins w:id="142" w:author="Victor Vandermeersch" w:date="2022-06-14T14:17:00Z">
        <w:r w:rsidR="000F5150" w:rsidRPr="0066161B">
          <w:rPr>
            <w:iCs/>
            <w:sz w:val="22"/>
            <w:szCs w:val="22"/>
            <w:lang w:val="en-GB"/>
          </w:rPr>
          <w:t xml:space="preserve">converge to an AUC &gt; 0.9 in less than 24 hours. </w:t>
        </w:r>
      </w:ins>
      <w:r w:rsidRPr="0066161B">
        <w:rPr>
          <w:iCs/>
          <w:sz w:val="22"/>
          <w:szCs w:val="22"/>
          <w:lang w:val="en-GB"/>
          <w:rPrChange w:id="143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However, some model parameters and processes were strongly dependent, thus different parameter combinations could lead to high model accuracy.</w:t>
      </w:r>
      <w:ins w:id="144" w:author="Isabelle CHUINE" w:date="2022-05-30T16:59:00Z">
        <w:r w:rsidR="003901C7" w:rsidRPr="0066161B">
          <w:rPr>
            <w:iCs/>
            <w:sz w:val="22"/>
            <w:szCs w:val="22"/>
            <w:lang w:val="en-GB"/>
            <w:rPrChange w:id="145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 </w:t>
        </w:r>
        <w:del w:id="146" w:author="Victor Vandermeersch" w:date="2022-06-14T13:59:00Z">
          <w:r w:rsidR="003901C7" w:rsidRPr="0066161B" w:rsidDel="00725492">
            <w:rPr>
              <w:iCs/>
              <w:sz w:val="22"/>
              <w:szCs w:val="22"/>
              <w:lang w:val="en-GB"/>
              <w:rPrChange w:id="147" w:author="Victor Vandermeersch" w:date="2022-06-14T14:22:00Z">
                <w:rPr>
                  <w:i/>
                  <w:iCs/>
                  <w:sz w:val="22"/>
                  <w:szCs w:val="22"/>
                  <w:lang w:val="en-GB"/>
                </w:rPr>
              </w:rPrChange>
            </w:rPr>
            <w:delText>ON ATTEND PEUT6</w:delText>
          </w:r>
        </w:del>
      </w:ins>
      <w:ins w:id="148" w:author="Isabelle CHUINE" w:date="2022-05-30T17:00:00Z">
        <w:del w:id="149" w:author="Victor Vandermeersch" w:date="2022-06-14T13:59:00Z">
          <w:r w:rsidR="003901C7" w:rsidRPr="0066161B" w:rsidDel="00725492">
            <w:rPr>
              <w:iCs/>
              <w:sz w:val="22"/>
              <w:szCs w:val="22"/>
              <w:lang w:val="en-GB"/>
              <w:rPrChange w:id="150" w:author="Victor Vandermeersch" w:date="2022-06-14T14:22:00Z">
                <w:rPr>
                  <w:i/>
                  <w:iCs/>
                  <w:sz w:val="22"/>
                  <w:szCs w:val="22"/>
                  <w:lang w:val="en-GB"/>
                </w:rPr>
              </w:rPrChange>
            </w:rPr>
            <w:delText>ËTRE PLUS DE RESULTAT TECHNIQUE EG NB HEURES PAR CPU ETC</w:delText>
          </w:r>
        </w:del>
      </w:ins>
    </w:p>
    <w:p w14:paraId="3578BA4A" w14:textId="06D47CE5" w:rsidR="00390074" w:rsidRPr="0066161B" w:rsidRDefault="007819AF">
      <w:pPr>
        <w:pStyle w:val="Standard"/>
        <w:rPr>
          <w:ins w:id="151" w:author="Victor Vandermeersch" w:date="2022-06-14T12:36:00Z"/>
          <w:iCs/>
          <w:sz w:val="22"/>
          <w:szCs w:val="22"/>
          <w:lang w:val="en-GB"/>
        </w:rPr>
      </w:pPr>
      <w:r w:rsidRPr="0066161B">
        <w:rPr>
          <w:i/>
          <w:iCs/>
          <w:sz w:val="22"/>
          <w:szCs w:val="22"/>
          <w:lang w:val="en-GB"/>
        </w:rPr>
        <w:t>- Conclusions:</w:t>
      </w:r>
      <w:r w:rsidRPr="0066161B">
        <w:rPr>
          <w:iCs/>
          <w:sz w:val="22"/>
          <w:szCs w:val="22"/>
          <w:lang w:val="en-GB"/>
          <w:rPrChange w:id="152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CMA-ES is an efficient state-of-the-art method to calibrate process-based models with </w:t>
      </w:r>
      <w:ins w:id="153" w:author="Isabelle CHUINE" w:date="2022-05-30T17:01:00Z">
        <w:r w:rsidR="003901C7" w:rsidRPr="0066161B">
          <w:rPr>
            <w:iCs/>
            <w:sz w:val="22"/>
            <w:szCs w:val="22"/>
            <w:lang w:val="en-GB"/>
            <w:rPrChange w:id="154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large number of parameters using species </w:t>
        </w:r>
      </w:ins>
      <w:r w:rsidRPr="0066161B">
        <w:rPr>
          <w:iCs/>
          <w:sz w:val="22"/>
          <w:szCs w:val="22"/>
          <w:lang w:val="en-GB"/>
          <w:rPrChange w:id="155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occurrence data. This inverse modelling strategy allow</w:t>
      </w:r>
      <w:ins w:id="156" w:author="Isabelle CHUINE" w:date="2022-05-30T16:59:00Z">
        <w:r w:rsidR="003901C7" w:rsidRPr="0066161B">
          <w:rPr>
            <w:iCs/>
            <w:sz w:val="22"/>
            <w:szCs w:val="22"/>
            <w:lang w:val="en-GB"/>
            <w:rPrChange w:id="157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>ed</w:t>
        </w:r>
      </w:ins>
      <w:r w:rsidRPr="0066161B">
        <w:rPr>
          <w:iCs/>
          <w:sz w:val="22"/>
          <w:szCs w:val="22"/>
          <w:lang w:val="en-GB"/>
          <w:rPrChange w:id="158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us to </w:t>
      </w:r>
      <w:ins w:id="159" w:author="Victor Vandermeersch" w:date="2022-06-14T12:34:00Z">
        <w:r w:rsidR="009F0EEC" w:rsidRPr="0066161B">
          <w:rPr>
            <w:iCs/>
            <w:sz w:val="22"/>
            <w:szCs w:val="22"/>
            <w:lang w:val="en-GB"/>
          </w:rPr>
          <w:t xml:space="preserve">efficiently </w:t>
        </w:r>
      </w:ins>
      <w:r w:rsidRPr="0066161B">
        <w:rPr>
          <w:iCs/>
          <w:sz w:val="22"/>
          <w:szCs w:val="22"/>
          <w:lang w:val="en-GB"/>
          <w:rPrChange w:id="160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parametrize a distribution-dependent version of each process-based model</w:t>
      </w:r>
      <w:ins w:id="161" w:author="Isabelle CHUINE" w:date="2022-05-30T16:59:00Z">
        <w:r w:rsidR="003901C7" w:rsidRPr="0066161B">
          <w:rPr>
            <w:iCs/>
            <w:sz w:val="22"/>
            <w:szCs w:val="22"/>
            <w:lang w:val="en-GB"/>
            <w:rPrChange w:id="162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t xml:space="preserve"> used in this study</w:t>
        </w:r>
      </w:ins>
      <w:r w:rsidRPr="0066161B">
        <w:rPr>
          <w:iCs/>
          <w:sz w:val="22"/>
          <w:szCs w:val="22"/>
          <w:lang w:val="en-GB"/>
          <w:rPrChange w:id="163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. </w:t>
      </w:r>
      <w:commentRangeStart w:id="164"/>
      <w:del w:id="165" w:author="Isabelle CHUINE" w:date="2022-06-15T11:38:00Z">
        <w:r w:rsidRPr="0066161B" w:rsidDel="00DF7019">
          <w:rPr>
            <w:iCs/>
            <w:sz w:val="22"/>
            <w:szCs w:val="22"/>
            <w:lang w:val="en-GB"/>
            <w:rPrChange w:id="166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This will be particularly useful</w:delText>
        </w:r>
      </w:del>
      <w:ins w:id="167" w:author="Isabelle CHUINE" w:date="2022-06-15T11:38:00Z">
        <w:r w:rsidR="00DF7019">
          <w:rPr>
            <w:iCs/>
            <w:sz w:val="22"/>
            <w:szCs w:val="22"/>
            <w:lang w:val="en-GB"/>
          </w:rPr>
          <w:t>Our next step is</w:t>
        </w:r>
      </w:ins>
      <w:r w:rsidRPr="0066161B">
        <w:rPr>
          <w:iCs/>
          <w:sz w:val="22"/>
          <w:szCs w:val="22"/>
          <w:lang w:val="en-GB"/>
          <w:rPrChange w:id="168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 to carry out a thorough comparison </w:t>
      </w:r>
      <w:del w:id="169" w:author="Victor Vandermeersch" w:date="2022-06-14T12:35:00Z">
        <w:r w:rsidRPr="0066161B" w:rsidDel="00390074">
          <w:rPr>
            <w:iCs/>
            <w:sz w:val="22"/>
            <w:szCs w:val="22"/>
            <w:lang w:val="en-GB"/>
            <w:rPrChange w:id="170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and evaluation </w:delText>
        </w:r>
      </w:del>
      <w:r w:rsidRPr="0066161B">
        <w:rPr>
          <w:iCs/>
          <w:sz w:val="22"/>
          <w:szCs w:val="22"/>
          <w:lang w:val="en-GB"/>
          <w:rPrChange w:id="171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 xml:space="preserve">of different versions of </w:t>
      </w:r>
      <w:ins w:id="172" w:author="Isabelle CHUINE" w:date="2022-06-15T11:38:00Z">
        <w:r w:rsidR="00DF7019">
          <w:rPr>
            <w:iCs/>
            <w:sz w:val="22"/>
            <w:szCs w:val="22"/>
            <w:lang w:val="en-GB"/>
          </w:rPr>
          <w:t xml:space="preserve">the </w:t>
        </w:r>
      </w:ins>
      <w:r w:rsidRPr="0066161B">
        <w:rPr>
          <w:iCs/>
          <w:sz w:val="22"/>
          <w:szCs w:val="22"/>
          <w:lang w:val="en-GB"/>
          <w:rPrChange w:id="173" w:author="Victor Vandermeersch" w:date="2022-06-14T14:22:00Z">
            <w:rPr>
              <w:i/>
              <w:iCs/>
              <w:sz w:val="22"/>
              <w:szCs w:val="22"/>
              <w:lang w:val="en-GB"/>
            </w:rPr>
          </w:rPrChange>
        </w:rPr>
        <w:t>models</w:t>
      </w:r>
      <w:ins w:id="174" w:author="Victor Vandermeersch" w:date="2022-06-14T14:18:00Z">
        <w:r w:rsidR="008577BF" w:rsidRPr="0066161B">
          <w:rPr>
            <w:iCs/>
            <w:sz w:val="22"/>
            <w:szCs w:val="22"/>
            <w:lang w:val="en-GB"/>
          </w:rPr>
          <w:t>, with the final purpose of identifying model weakness and strengths and the causes of their robustness.</w:t>
        </w:r>
      </w:ins>
      <w:del w:id="175" w:author="Victor Vandermeersch" w:date="2022-06-14T14:18:00Z">
        <w:r w:rsidRPr="0066161B" w:rsidDel="008577BF">
          <w:rPr>
            <w:iCs/>
            <w:sz w:val="22"/>
            <w:szCs w:val="22"/>
            <w:lang w:val="en-GB"/>
            <w:rPrChange w:id="176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 that will differ by their </w:delText>
        </w:r>
      </w:del>
      <w:del w:id="177" w:author="Victor Vandermeersch" w:date="2022-06-14T12:35:00Z">
        <w:r w:rsidRPr="0066161B" w:rsidDel="00390074">
          <w:rPr>
            <w:iCs/>
            <w:sz w:val="22"/>
            <w:szCs w:val="22"/>
            <w:lang w:val="en-GB"/>
            <w:rPrChange w:id="178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level of </w:delText>
        </w:r>
      </w:del>
      <w:del w:id="179" w:author="Victor Vandermeersch" w:date="2022-06-14T14:18:00Z">
        <w:r w:rsidRPr="0066161B" w:rsidDel="008577BF">
          <w:rPr>
            <w:iCs/>
            <w:sz w:val="22"/>
            <w:szCs w:val="22"/>
            <w:lang w:val="en-GB"/>
            <w:rPrChange w:id="180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complexity and </w:delText>
        </w:r>
      </w:del>
      <w:del w:id="181" w:author="Victor Vandermeersch" w:date="2022-06-14T12:36:00Z">
        <w:r w:rsidRPr="0066161B" w:rsidDel="00390074">
          <w:rPr>
            <w:iCs/>
            <w:sz w:val="22"/>
            <w:szCs w:val="22"/>
            <w:lang w:val="en-GB"/>
            <w:rPrChange w:id="182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the methods of estimation of their parameters</w:delText>
        </w:r>
      </w:del>
    </w:p>
    <w:p w14:paraId="7E67FE0B" w14:textId="0984E491" w:rsidR="00311EA7" w:rsidRPr="0066161B" w:rsidDel="00624A09" w:rsidRDefault="007819AF">
      <w:pPr>
        <w:pStyle w:val="Standard"/>
        <w:rPr>
          <w:del w:id="183" w:author="Victor Vandermeersch" w:date="2022-06-14T14:18:00Z"/>
          <w:lang w:val="en-GB"/>
          <w:rPrChange w:id="184" w:author="Victor Vandermeersch" w:date="2022-06-14T14:22:00Z">
            <w:rPr>
              <w:del w:id="185" w:author="Victor Vandermeersch" w:date="2022-06-14T14:18:00Z"/>
              <w:lang w:val="en-US"/>
            </w:rPr>
          </w:rPrChange>
        </w:rPr>
      </w:pPr>
      <w:del w:id="186" w:author="Victor Vandermeersch" w:date="2022-06-14T12:36:00Z">
        <w:r w:rsidRPr="0066161B" w:rsidDel="00390074">
          <w:rPr>
            <w:iCs/>
            <w:sz w:val="22"/>
            <w:szCs w:val="22"/>
            <w:lang w:val="en-GB"/>
            <w:rPrChange w:id="187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, with the</w:delText>
        </w:r>
      </w:del>
      <w:del w:id="188" w:author="Victor Vandermeersch" w:date="2022-06-14T14:18:00Z">
        <w:r w:rsidRPr="0066161B" w:rsidDel="00624A09">
          <w:rPr>
            <w:iCs/>
            <w:sz w:val="22"/>
            <w:szCs w:val="22"/>
            <w:lang w:val="en-GB"/>
            <w:rPrChange w:id="189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 </w:delText>
        </w:r>
        <w:r w:rsidRPr="0066161B" w:rsidDel="008577BF">
          <w:rPr>
            <w:iCs/>
            <w:sz w:val="22"/>
            <w:szCs w:val="22"/>
            <w:lang w:val="en-GB"/>
            <w:rPrChange w:id="190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 xml:space="preserve">final purpose of identifying model weakness and strengths and the causes of their robustness </w:delText>
        </w:r>
        <w:r w:rsidRPr="0066161B" w:rsidDel="00624A09">
          <w:rPr>
            <w:iCs/>
            <w:sz w:val="22"/>
            <w:szCs w:val="22"/>
            <w:lang w:val="en-GB"/>
            <w:rPrChange w:id="191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or lack of robustness</w:delText>
        </w:r>
        <w:commentRangeEnd w:id="164"/>
        <w:r w:rsidR="003901C7" w:rsidRPr="0066161B" w:rsidDel="00624A09">
          <w:rPr>
            <w:rStyle w:val="Marquedecommentaire"/>
            <w:rFonts w:cs="Mangal"/>
            <w:lang w:val="en-GB"/>
            <w:rPrChange w:id="192" w:author="Victor Vandermeersch" w:date="2022-06-14T14:22:00Z">
              <w:rPr>
                <w:rStyle w:val="Marquedecommentaire"/>
                <w:rFonts w:cs="Mangal"/>
              </w:rPr>
            </w:rPrChange>
          </w:rPr>
          <w:commentReference w:id="164"/>
        </w:r>
        <w:r w:rsidRPr="0066161B" w:rsidDel="00624A09">
          <w:rPr>
            <w:iCs/>
            <w:sz w:val="22"/>
            <w:szCs w:val="22"/>
            <w:lang w:val="en-GB"/>
            <w:rPrChange w:id="193" w:author="Victor Vandermeersch" w:date="2022-06-14T14:22:00Z">
              <w:rPr>
                <w:i/>
                <w:iCs/>
                <w:sz w:val="22"/>
                <w:szCs w:val="22"/>
                <w:lang w:val="en-GB"/>
              </w:rPr>
            </w:rPrChange>
          </w:rPr>
          <w:delText>.</w:delText>
        </w:r>
      </w:del>
    </w:p>
    <w:p w14:paraId="7689DB1D" w14:textId="77777777" w:rsidR="00311EA7" w:rsidRPr="0066161B" w:rsidRDefault="00311EA7">
      <w:pPr>
        <w:pStyle w:val="Standard"/>
        <w:rPr>
          <w:sz w:val="22"/>
          <w:szCs w:val="22"/>
          <w:lang w:val="en-GB"/>
        </w:rPr>
      </w:pPr>
    </w:p>
    <w:p w14:paraId="21A7CFC3" w14:textId="694FF2C8" w:rsidR="00311EA7" w:rsidRPr="0066161B" w:rsidRDefault="007819AF">
      <w:pPr>
        <w:pStyle w:val="Standard"/>
        <w:rPr>
          <w:sz w:val="22"/>
          <w:szCs w:val="22"/>
          <w:lang w:val="en-GB"/>
        </w:rPr>
      </w:pPr>
      <w:commentRangeStart w:id="194"/>
      <w:r w:rsidRPr="0066161B">
        <w:rPr>
          <w:sz w:val="22"/>
          <w:szCs w:val="22"/>
          <w:lang w:val="en-GB"/>
        </w:rPr>
        <w:t xml:space="preserve">Themes: </w:t>
      </w:r>
      <w:r w:rsidRPr="0066161B">
        <w:rPr>
          <w:i/>
          <w:iCs/>
          <w:sz w:val="22"/>
          <w:szCs w:val="22"/>
          <w:lang w:val="en-GB"/>
        </w:rPr>
        <w:t>Forest ecology; Theoretical ecolo</w:t>
      </w:r>
      <w:ins w:id="195" w:author="Victor Vandermeersch" w:date="2022-06-14T14:22:00Z">
        <w:r w:rsidR="0066161B">
          <w:rPr>
            <w:i/>
            <w:iCs/>
            <w:sz w:val="22"/>
            <w:szCs w:val="22"/>
            <w:lang w:val="en-GB"/>
          </w:rPr>
          <w:t>g</w:t>
        </w:r>
      </w:ins>
      <w:r w:rsidRPr="0066161B">
        <w:rPr>
          <w:i/>
          <w:iCs/>
          <w:sz w:val="22"/>
          <w:szCs w:val="22"/>
          <w:lang w:val="en-GB"/>
        </w:rPr>
        <w:t>y and ecological modelling; Biogeography</w:t>
      </w:r>
      <w:commentRangeEnd w:id="194"/>
      <w:r w:rsidRPr="0066161B">
        <w:rPr>
          <w:sz w:val="22"/>
          <w:szCs w:val="22"/>
          <w:lang w:val="en-GB"/>
        </w:rPr>
        <w:commentReference w:id="194"/>
      </w:r>
    </w:p>
    <w:p w14:paraId="3DDA38CB" w14:textId="77777777" w:rsidR="00311EA7" w:rsidRPr="0066161B" w:rsidRDefault="00311EA7">
      <w:pPr>
        <w:pStyle w:val="Standard"/>
        <w:rPr>
          <w:sz w:val="22"/>
          <w:szCs w:val="22"/>
          <w:lang w:val="en-GB"/>
        </w:rPr>
      </w:pPr>
    </w:p>
    <w:p w14:paraId="77C18C20" w14:textId="77777777" w:rsidR="00311EA7" w:rsidRPr="0066161B" w:rsidRDefault="007819AF">
      <w:pPr>
        <w:pStyle w:val="Standard"/>
        <w:rPr>
          <w:sz w:val="22"/>
          <w:szCs w:val="22"/>
          <w:lang w:val="en-GB"/>
        </w:rPr>
      </w:pPr>
      <w:commentRangeStart w:id="196"/>
      <w:r w:rsidRPr="0066161B">
        <w:rPr>
          <w:sz w:val="22"/>
          <w:szCs w:val="22"/>
          <w:lang w:val="en-GB"/>
        </w:rPr>
        <w:t xml:space="preserve">Keywords: Species distribution model; Process-based model; Calibration; Trees; </w:t>
      </w:r>
      <w:commentRangeEnd w:id="196"/>
      <w:r w:rsidRPr="0066161B">
        <w:rPr>
          <w:sz w:val="22"/>
          <w:szCs w:val="22"/>
          <w:lang w:val="en-GB"/>
        </w:rPr>
        <w:commentReference w:id="196"/>
      </w:r>
    </w:p>
    <w:p w14:paraId="5729934C" w14:textId="77777777" w:rsidR="00311EA7" w:rsidRPr="0066161B" w:rsidRDefault="00311EA7">
      <w:pPr>
        <w:pStyle w:val="Standard"/>
        <w:rPr>
          <w:lang w:val="en-GB"/>
          <w:rPrChange w:id="197" w:author="Victor Vandermeersch" w:date="2022-06-14T14:22:00Z">
            <w:rPr>
              <w:lang w:val="en-US"/>
            </w:rPr>
          </w:rPrChange>
        </w:rPr>
      </w:pPr>
    </w:p>
    <w:sectPr w:rsidR="00311EA7" w:rsidRPr="0066161B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ctor Van der Meersch" w:date="2022-05-25T16:22:00Z" w:initials="Victor Va">
    <w:p w14:paraId="5A426028" w14:textId="77777777" w:rsidR="00311EA7" w:rsidRDefault="007819AF">
      <w:pPr>
        <w:overflowPunct w:val="0"/>
      </w:pPr>
      <w:r>
        <w:rPr>
          <w:rStyle w:val="Marquedecommentaire"/>
          <w:rFonts w:hint="eastAsia"/>
        </w:rPr>
        <w:annotationRef/>
      </w:r>
      <w:r w:rsidRPr="00BF7A91">
        <w:rPr>
          <w:sz w:val="21"/>
        </w:rPr>
        <w:t>Largement inspiré du document “ROBUST” (une mine d’informations !)</w:t>
      </w:r>
    </w:p>
  </w:comment>
  <w:comment w:id="6" w:author="Victor Van der Meersch" w:date="2022-05-25T16:23:00Z" w:initials="Victor Va">
    <w:p w14:paraId="3F6FB513" w14:textId="77777777" w:rsidR="00311EA7" w:rsidRDefault="007819AF">
      <w:pPr>
        <w:overflowPunct w:val="0"/>
      </w:pPr>
      <w:r>
        <w:rPr>
          <w:rStyle w:val="Marquedecommentaire"/>
          <w:rFonts w:hint="eastAsia"/>
        </w:rPr>
        <w:annotationRef/>
      </w:r>
      <w:r w:rsidRPr="00BF7A91">
        <w:rPr>
          <w:sz w:val="21"/>
        </w:rPr>
        <w:t>Un peu exagéré</w:t>
      </w:r>
    </w:p>
  </w:comment>
  <w:comment w:id="7" w:author="Isabelle CHUINE" w:date="2022-05-30T12:03:00Z" w:initials="IC">
    <w:p w14:paraId="3B826BE0" w14:textId="77777777" w:rsidR="00BF7A91" w:rsidRDefault="00BF7A91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L</w:t>
      </w:r>
      <w:r>
        <w:t>a différence est peut-être plutôt à mettre sur l’utilisation ou pas des aires de répartition pour la calibration ?</w:t>
      </w:r>
    </w:p>
  </w:comment>
  <w:comment w:id="18" w:author="Isabelle CHUINE" w:date="2022-05-30T13:31:00Z" w:initials="IC">
    <w:p w14:paraId="15713F47" w14:textId="77777777" w:rsidR="00062B5F" w:rsidRDefault="00062B5F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C</w:t>
      </w:r>
      <w:r>
        <w:t>e n’est pas tout à fait exact, ou alors il faut dire dès le départ que cert</w:t>
      </w:r>
      <w:r w:rsidR="00705C5D">
        <w:t>ains a</w:t>
      </w:r>
      <w:r>
        <w:t>u</w:t>
      </w:r>
      <w:r w:rsidR="00705C5D">
        <w:t>t</w:t>
      </w:r>
      <w:r>
        <w:t>eu</w:t>
      </w:r>
      <w:r w:rsidR="00705C5D">
        <w:t xml:space="preserve">rs font l’hypothèses que du fait qu’ils dérivent des relations de causes à effets, les PBM seraient plus robustes. Si non, le présenter différemment en disant qu’on cherche à déterminer quel type de modèle est le plus robuste et pourquoi </w:t>
      </w:r>
    </w:p>
  </w:comment>
  <w:comment w:id="75" w:author="Isabelle CHUINE" w:date="2022-05-30T16:55:00Z" w:initials="IC">
    <w:p w14:paraId="34954489" w14:textId="77777777" w:rsidR="00705C5D" w:rsidRDefault="00705C5D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D</w:t>
      </w:r>
      <w:r>
        <w:t>onner plutôt la fourchette</w:t>
      </w:r>
    </w:p>
  </w:comment>
  <w:comment w:id="164" w:author="Isabelle CHUINE" w:date="2022-05-30T17:02:00Z" w:initials="IC">
    <w:p w14:paraId="5D730905" w14:textId="77777777" w:rsidR="003901C7" w:rsidRDefault="003901C7">
      <w:pPr>
        <w:pStyle w:val="Commentaire"/>
      </w:pPr>
      <w:r>
        <w:rPr>
          <w:rStyle w:val="Marquedecommentaire"/>
          <w:rFonts w:hint="eastAsia"/>
        </w:rPr>
        <w:annotationRef/>
      </w:r>
      <w:r>
        <w:rPr>
          <w:rFonts w:hint="eastAsia"/>
        </w:rPr>
        <w:t>U</w:t>
      </w:r>
      <w:r>
        <w:t>n peu long. Peut-être faudrait-il pour l’article qu’on compare à d’autres méthodes, peut-être qu’avec FORCEEPS pour une espèce. Comme c’est un papier méthodo, il faudrait on attendrait je pense qu’on donne des éléments de comparaisons</w:t>
      </w:r>
    </w:p>
  </w:comment>
  <w:comment w:id="194" w:author="Victor Van der Meersch" w:date="2022-05-25T16:20:00Z" w:initials="Victor Va">
    <w:p w14:paraId="212DE913" w14:textId="77777777" w:rsidR="00311EA7" w:rsidRDefault="007819AF">
      <w:pPr>
        <w:overflowPunct w:val="0"/>
      </w:pPr>
      <w:r>
        <w:rPr>
          <w:rStyle w:val="Marquedecommentaire"/>
          <w:rFonts w:hint="eastAsia"/>
        </w:rPr>
        <w:annotationRef/>
      </w:r>
      <w:r w:rsidRPr="00BF7A91">
        <w:rPr>
          <w:sz w:val="21"/>
        </w:rPr>
        <w:t>Max 3 thèmes à choisir dans une liste (possibilité de choisir un thème perso si rien ne convient)</w:t>
      </w:r>
    </w:p>
  </w:comment>
  <w:comment w:id="196" w:author="Victor Van der Meersch" w:date="2022-05-25T16:22:00Z" w:initials="Victor Va">
    <w:p w14:paraId="795332B9" w14:textId="77777777" w:rsidR="00311EA7" w:rsidRDefault="007819AF">
      <w:pPr>
        <w:overflowPunct w:val="0"/>
      </w:pPr>
      <w:r>
        <w:rPr>
          <w:rStyle w:val="Marquedecommentaire"/>
          <w:rFonts w:hint="eastAsia"/>
        </w:rPr>
        <w:annotationRef/>
      </w:r>
      <w:r>
        <w:rPr>
          <w:sz w:val="21"/>
          <w:lang w:val="en-GB"/>
        </w:rPr>
        <w:t>Min 3, max 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26028" w15:done="0"/>
  <w15:commentEx w15:paraId="3F6FB513" w15:done="0"/>
  <w15:commentEx w15:paraId="3B826BE0" w15:paraIdParent="3F6FB513" w15:done="0"/>
  <w15:commentEx w15:paraId="15713F47" w15:done="1"/>
  <w15:commentEx w15:paraId="34954489" w15:done="0"/>
  <w15:commentEx w15:paraId="5D730905" w15:done="1"/>
  <w15:commentEx w15:paraId="212DE913" w15:done="0"/>
  <w15:commentEx w15:paraId="795332B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426028" w16cid:durableId="2652FC92"/>
  <w16cid:commentId w16cid:paraId="3F6FB513" w16cid:durableId="2652FC93"/>
  <w16cid:commentId w16cid:paraId="3B826BE0" w16cid:durableId="2652FC94"/>
  <w16cid:commentId w16cid:paraId="15713F47" w16cid:durableId="2652FC95"/>
  <w16cid:commentId w16cid:paraId="34954489" w16cid:durableId="2652FC96"/>
  <w16cid:commentId w16cid:paraId="5D730905" w16cid:durableId="2652FC97"/>
  <w16cid:commentId w16cid:paraId="212DE913" w16cid:durableId="2652FC98"/>
  <w16cid:commentId w16cid:paraId="795332B9" w16cid:durableId="2652FC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A557D" w14:textId="77777777" w:rsidR="00383486" w:rsidRDefault="00383486">
      <w:r>
        <w:separator/>
      </w:r>
    </w:p>
  </w:endnote>
  <w:endnote w:type="continuationSeparator" w:id="0">
    <w:p w14:paraId="56C20592" w14:textId="77777777" w:rsidR="00383486" w:rsidRDefault="0038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BA49C" w14:textId="77777777" w:rsidR="00383486" w:rsidRDefault="00383486">
      <w:r>
        <w:rPr>
          <w:color w:val="000000"/>
        </w:rPr>
        <w:separator/>
      </w:r>
    </w:p>
  </w:footnote>
  <w:footnote w:type="continuationSeparator" w:id="0">
    <w:p w14:paraId="7A214D66" w14:textId="77777777" w:rsidR="00383486" w:rsidRDefault="0038348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ctor Vandermeersch">
    <w15:presenceInfo w15:providerId="AD" w15:userId="S-1-5-21-57989841-2077806209-839522115-31189"/>
  </w15:person>
  <w15:person w15:author="Isabelle CHUINE">
    <w15:presenceInfo w15:providerId="None" w15:userId="Isabelle CHUI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A7"/>
    <w:rsid w:val="00062B5F"/>
    <w:rsid w:val="000F5150"/>
    <w:rsid w:val="00311EA7"/>
    <w:rsid w:val="00374B5B"/>
    <w:rsid w:val="00383486"/>
    <w:rsid w:val="00390074"/>
    <w:rsid w:val="003901C7"/>
    <w:rsid w:val="00624A09"/>
    <w:rsid w:val="00655AD2"/>
    <w:rsid w:val="0066161B"/>
    <w:rsid w:val="00705C5D"/>
    <w:rsid w:val="00725492"/>
    <w:rsid w:val="007819AF"/>
    <w:rsid w:val="008577BF"/>
    <w:rsid w:val="008A6B5D"/>
    <w:rsid w:val="00943CAF"/>
    <w:rsid w:val="009F0EEC"/>
    <w:rsid w:val="00AF7920"/>
    <w:rsid w:val="00BB6008"/>
    <w:rsid w:val="00BF7A91"/>
    <w:rsid w:val="00C03F3B"/>
    <w:rsid w:val="00C527AB"/>
    <w:rsid w:val="00DC1154"/>
    <w:rsid w:val="00DD5D7A"/>
    <w:rsid w:val="00DF7019"/>
    <w:rsid w:val="00E4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74435"/>
  <w15:docId w15:val="{D2060000-4ABF-4920-82C9-78016314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cs="Mangal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7A91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7A91"/>
    <w:rPr>
      <w:rFonts w:ascii="Segoe UI" w:hAnsi="Segoe UI" w:cs="Mangal"/>
      <w:sz w:val="18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F7A9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F7A91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CHUINE</dc:creator>
  <cp:lastModifiedBy>Isabelle CHUINE</cp:lastModifiedBy>
  <cp:revision>2</cp:revision>
  <dcterms:created xsi:type="dcterms:W3CDTF">2022-06-15T09:42:00Z</dcterms:created>
  <dcterms:modified xsi:type="dcterms:W3CDTF">2022-06-15T09:42:00Z</dcterms:modified>
</cp:coreProperties>
</file>