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939C" w14:textId="574BC291" w:rsidR="0066290F" w:rsidRDefault="00000000">
      <w:pPr>
        <w:rPr>
          <w:rFonts w:ascii="Times New Roman" w:hAnsi="Times New Roman"/>
          <w:b/>
          <w:bCs/>
          <w:sz w:val="22"/>
          <w:szCs w:val="22"/>
          <w:lang w:val="en-AU"/>
        </w:rPr>
      </w:pPr>
      <w:r>
        <w:rPr>
          <w:rFonts w:ascii="Times New Roman" w:hAnsi="Times New Roman" w:cs="Times New Roman"/>
          <w:b/>
          <w:bCs/>
          <w:kern w:val="0"/>
          <w:sz w:val="22"/>
          <w:szCs w:val="22"/>
          <w:lang w:val="en-AU"/>
        </w:rPr>
        <w:t>Contrasted hindcast performances calls for more realistic models</w:t>
      </w:r>
      <w:ins w:id="0" w:author="Frederik Saltre" w:date="2023-09-05T14:11:00Z">
        <w:r w:rsidR="00045B45">
          <w:rPr>
            <w:rFonts w:ascii="Times New Roman" w:hAnsi="Times New Roman" w:cs="Times New Roman"/>
            <w:b/>
            <w:bCs/>
            <w:kern w:val="0"/>
            <w:sz w:val="22"/>
            <w:szCs w:val="22"/>
            <w:lang w:val="en-AU"/>
          </w:rPr>
          <w:t>.</w:t>
        </w:r>
      </w:ins>
    </w:p>
    <w:p w14:paraId="54889239" w14:textId="77777777" w:rsidR="0066290F" w:rsidRDefault="00000000">
      <w:pPr>
        <w:rPr>
          <w:rFonts w:ascii="Times New Roman" w:hAnsi="Times New Roman"/>
          <w:sz w:val="22"/>
          <w:szCs w:val="22"/>
          <w:lang w:val="en-AU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 xml:space="preserve">V. Van der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Meersch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 xml:space="preserve">, E. Armstrong, F.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Mouillot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 xml:space="preserve">, H.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Davi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 xml:space="preserve">, F.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Saltré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 xml:space="preserve">, A.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Duputié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 xml:space="preserve">, C.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Randin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 xml:space="preserve">, I.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Chuine</w:t>
      </w:r>
      <w:proofErr w:type="spellEnd"/>
    </w:p>
    <w:p w14:paraId="165E8AA6" w14:textId="77777777" w:rsidR="0066290F" w:rsidRDefault="0066290F">
      <w:pP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</w:pPr>
    </w:p>
    <w:p w14:paraId="43F9B209" w14:textId="77777777" w:rsidR="0066290F" w:rsidRDefault="0066290F">
      <w:pPr>
        <w:rPr>
          <w:rFonts w:ascii="Times New Roman" w:hAnsi="Times New Roman" w:cs="Times New Roman"/>
          <w:kern w:val="0"/>
          <w:sz w:val="22"/>
          <w:szCs w:val="22"/>
          <w:lang w:val="en-AU"/>
        </w:rPr>
      </w:pPr>
    </w:p>
    <w:p w14:paraId="5D2FD1CB" w14:textId="03FDFD9B" w:rsidR="0066290F" w:rsidRDefault="00000000">
      <w:pPr>
        <w:rPr>
          <w:rFonts w:ascii="Times New Roman" w:hAnsi="Times New Roman"/>
          <w:sz w:val="22"/>
          <w:szCs w:val="22"/>
          <w:lang w:val="en-AU"/>
        </w:rPr>
      </w:pPr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While process-based models are expected to provide better species range shift predictions under novel environmental conditions than correlative </w:t>
      </w:r>
      <w:del w:id="1" w:author="Frederik Saltre" w:date="2023-09-05T14:00:00Z">
        <w:r w:rsidDel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>approaches</w:delText>
        </w:r>
      </w:del>
      <w:ins w:id="2" w:author="Frederik Saltre" w:date="2023-09-05T14:00:00Z">
        <w:r w:rsidR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t>counterparts</w:t>
        </w:r>
      </w:ins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, this hypothesis has yet to be </w:t>
      </w:r>
      <w:del w:id="3" w:author="Frederik Saltre" w:date="2023-09-05T14:00:00Z">
        <w:r w:rsidDel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 xml:space="preserve">properly </w:delText>
        </w:r>
      </w:del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tested. </w:t>
      </w:r>
    </w:p>
    <w:p w14:paraId="0E904060" w14:textId="77777777" w:rsidR="0066290F" w:rsidRDefault="0066290F">
      <w:pPr>
        <w:rPr>
          <w:rFonts w:ascii="Times New Roman" w:hAnsi="Times New Roman" w:cs="Times New Roman"/>
          <w:kern w:val="0"/>
          <w:sz w:val="22"/>
          <w:szCs w:val="22"/>
          <w:lang w:val="en-AU"/>
        </w:rPr>
      </w:pPr>
    </w:p>
    <w:p w14:paraId="4F025E5E" w14:textId="488B7F37" w:rsidR="0066290F" w:rsidRDefault="00000000">
      <w:pPr>
        <w:rPr>
          <w:rFonts w:ascii="Times New Roman" w:hAnsi="Times New Roman"/>
          <w:sz w:val="22"/>
          <w:szCs w:val="22"/>
          <w:lang w:val="en-AU"/>
        </w:rPr>
      </w:pPr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We used both process- and correlative-based species distribution models to hindcast the range shift of 5 tree species across Europe </w:t>
      </w:r>
      <w:del w:id="4" w:author="Frederik Saltre" w:date="2023-09-05T14:00:00Z">
        <w:r w:rsidDel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>since</w:delText>
        </w:r>
      </w:del>
      <w:ins w:id="5" w:author="Frederik Saltre" w:date="2023-09-05T14:00:00Z">
        <w:r w:rsidR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t>for</w:t>
        </w:r>
      </w:ins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 </w:t>
      </w:r>
      <w:ins w:id="6" w:author="Frederik Saltre" w:date="2023-09-05T14:00:00Z">
        <w:r w:rsidR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t xml:space="preserve">the last </w:t>
        </w:r>
      </w:ins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15,000 </w:t>
      </w:r>
      <w:del w:id="7" w:author="Frederik Saltre" w:date="2023-09-05T14:01:00Z">
        <w:r w:rsidDel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>years</w:delText>
        </w:r>
      </w:del>
      <w:del w:id="8" w:author="Frederik Saltre" w:date="2023-09-05T14:00:00Z">
        <w:r w:rsidDel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 xml:space="preserve"> BP </w:delText>
        </w:r>
      </w:del>
      <w:del w:id="9" w:author="Frederik Saltre" w:date="2023-09-05T14:01:00Z">
        <w:r w:rsidDel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>and</w:delText>
        </w:r>
      </w:del>
      <w:ins w:id="10" w:author="Frederik Saltre" w:date="2023-09-05T14:06:00Z">
        <w:r w:rsidR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t>years and</w:t>
        </w:r>
      </w:ins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 evaluate </w:t>
      </w:r>
      <w:del w:id="11" w:author="Frederik Saltre" w:date="2023-09-05T14:01:00Z">
        <w:r w:rsidDel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>the model</w:delText>
        </w:r>
      </w:del>
      <w:del w:id="12" w:author="Frederik Saltre" w:date="2023-09-05T14:06:00Z">
        <w:r w:rsidDel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 xml:space="preserve"> outputs</w:delText>
        </w:r>
      </w:del>
      <w:ins w:id="13" w:author="Frederik Saltre" w:date="2023-09-05T14:06:00Z">
        <w:r w:rsidR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t>these outputs</w:t>
        </w:r>
      </w:ins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 against fossil pollen records. </w:t>
      </w:r>
      <w:del w:id="14" w:author="Frederik Saltre" w:date="2023-09-05T14:02:00Z">
        <w:r w:rsidDel="002C778F">
          <w:rPr>
            <w:rFonts w:ascii="Times New Roman" w:hAnsi="Times New Roman" w:cs="Liberation Serif"/>
            <w:color w:val="000000"/>
            <w:kern w:val="0"/>
            <w:sz w:val="22"/>
            <w:szCs w:val="22"/>
            <w:lang w:val="en-AU"/>
          </w:rPr>
          <w:delText>Drawing upon</w:delText>
        </w:r>
      </w:del>
      <w:ins w:id="15" w:author="Frederik Saltre" w:date="2023-09-05T14:06:00Z">
        <w:r w:rsidR="002C778F">
          <w:rPr>
            <w:rFonts w:ascii="Times New Roman" w:hAnsi="Times New Roman" w:cs="Liberation Serif"/>
            <w:color w:val="000000"/>
            <w:kern w:val="0"/>
            <w:sz w:val="22"/>
            <w:szCs w:val="22"/>
            <w:lang w:val="en-AU"/>
          </w:rPr>
          <w:t>Using</w:t>
        </w:r>
      </w:ins>
      <w:r>
        <w:rPr>
          <w:rFonts w:ascii="Times New Roman" w:hAnsi="Times New Roman" w:cs="Liberation Serif"/>
          <w:color w:val="000000"/>
          <w:kern w:val="0"/>
          <w:sz w:val="22"/>
          <w:szCs w:val="22"/>
          <w:lang w:val="en-AU"/>
        </w:rPr>
        <w:t xml:space="preserve"> these results and considering the expected magnitude of climate novelty, we </w:t>
      </w:r>
      <w:ins w:id="16" w:author="Frederik Saltre" w:date="2023-09-05T14:02:00Z">
        <w:r w:rsidR="002C778F">
          <w:rPr>
            <w:rFonts w:ascii="Times New Roman" w:hAnsi="Times New Roman" w:cs="Liberation Serif"/>
            <w:color w:val="000000"/>
            <w:kern w:val="0"/>
            <w:sz w:val="22"/>
            <w:szCs w:val="22"/>
            <w:lang w:val="en-AU"/>
          </w:rPr>
          <w:t xml:space="preserve">then </w:t>
        </w:r>
      </w:ins>
      <w:r>
        <w:rPr>
          <w:rFonts w:ascii="Times New Roman" w:hAnsi="Times New Roman" w:cs="Liberation Serif"/>
          <w:color w:val="000000"/>
          <w:kern w:val="0"/>
          <w:sz w:val="22"/>
          <w:szCs w:val="22"/>
          <w:lang w:val="en-AU"/>
        </w:rPr>
        <w:t xml:space="preserve">quantified model uncertainties under future </w:t>
      </w:r>
      <w:ins w:id="17" w:author="Frederik Saltre" w:date="2023-09-05T14:03:00Z">
        <w:r w:rsidR="002C778F">
          <w:rPr>
            <w:rFonts w:ascii="Times New Roman" w:hAnsi="Times New Roman" w:cs="Liberation Serif"/>
            <w:color w:val="000000"/>
            <w:kern w:val="0"/>
            <w:sz w:val="22"/>
            <w:szCs w:val="22"/>
            <w:lang w:val="en-AU"/>
          </w:rPr>
          <w:t xml:space="preserve">climate </w:t>
        </w:r>
      </w:ins>
      <w:r>
        <w:rPr>
          <w:rFonts w:ascii="Times New Roman" w:hAnsi="Times New Roman" w:cs="Liberation Serif"/>
          <w:color w:val="000000"/>
          <w:kern w:val="0"/>
          <w:sz w:val="22"/>
          <w:szCs w:val="22"/>
          <w:lang w:val="en-AU"/>
        </w:rPr>
        <w:t>scenarios.</w:t>
      </w:r>
    </w:p>
    <w:p w14:paraId="28EB1E88" w14:textId="77777777" w:rsidR="0066290F" w:rsidRDefault="0066290F">
      <w:pPr>
        <w:rPr>
          <w:rFonts w:ascii="Times New Roman" w:hAnsi="Times New Roman" w:cs="Times New Roman"/>
          <w:kern w:val="0"/>
          <w:sz w:val="22"/>
          <w:szCs w:val="22"/>
          <w:lang w:val="en-AU"/>
        </w:rPr>
      </w:pPr>
    </w:p>
    <w:p w14:paraId="5EFF0DD6" w14:textId="0131DA07" w:rsidR="0066290F" w:rsidRDefault="00000000">
      <w:pPr>
        <w:rPr>
          <w:ins w:id="18" w:author="Frederik Saltre" w:date="2023-09-05T14:04:00Z"/>
          <w:rFonts w:ascii="Times New Roman" w:hAnsi="Times New Roman" w:cs="Times New Roman"/>
          <w:kern w:val="0"/>
          <w:sz w:val="22"/>
          <w:szCs w:val="22"/>
          <w:lang w:val="en-AU"/>
        </w:rPr>
      </w:pPr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We show that long-term hindcast decreases </w:t>
      </w:r>
      <w:ins w:id="19" w:author="Frederik Saltre" w:date="2023-09-05T14:03:00Z">
        <w:r w:rsidR="002C778F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t xml:space="preserve">the </w:t>
        </w:r>
      </w:ins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overall model performances and even the most promising approach (process-based models calibrated using occurrence data) is unlikely to provide any reliable projections under future </w:t>
      </w:r>
      <w:commentRangeStart w:id="20"/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non-analogues </w:t>
      </w:r>
      <w:commentRangeEnd w:id="20"/>
      <w:r w:rsidR="002C778F">
        <w:rPr>
          <w:rStyle w:val="CommentReference"/>
        </w:rPr>
        <w:commentReference w:id="20"/>
      </w:r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>conditions.</w:t>
      </w:r>
    </w:p>
    <w:p w14:paraId="646592F3" w14:textId="77777777" w:rsidR="002C778F" w:rsidRDefault="002C778F">
      <w:pPr>
        <w:rPr>
          <w:rFonts w:ascii="Times New Roman" w:hAnsi="Times New Roman"/>
          <w:sz w:val="22"/>
          <w:szCs w:val="22"/>
          <w:lang w:val="en-AU"/>
        </w:rPr>
      </w:pPr>
    </w:p>
    <w:p w14:paraId="79C2C10D" w14:textId="5BC57698" w:rsidR="0066290F" w:rsidRDefault="00000000">
      <w:pPr>
        <w:rPr>
          <w:rFonts w:ascii="Times New Roman" w:hAnsi="Times New Roman"/>
          <w:sz w:val="22"/>
          <w:szCs w:val="22"/>
          <w:lang w:val="en-AU"/>
        </w:rPr>
      </w:pPr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>Our results (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i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>) challenge the concept of transferability in species distribution modelling, (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ii</w:t>
      </w:r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) highlight the </w:t>
      </w:r>
      <w:del w:id="21" w:author="Frederik Saltre" w:date="2023-09-05T14:09:00Z">
        <w:r w:rsidDel="00045B45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>main principles</w:delText>
        </w:r>
      </w:del>
      <w:ins w:id="22" w:author="Frederik Saltre" w:date="2023-09-05T14:09:00Z">
        <w:r w:rsidR="00045B45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t>prerequisites for</w:t>
        </w:r>
      </w:ins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 ensuring model robustness and (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AU"/>
        </w:rPr>
        <w:t>iii</w:t>
      </w:r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) provide a promising framework </w:t>
      </w:r>
      <w:commentRangeStart w:id="23"/>
      <w:commentRangeStart w:id="24"/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to scale up </w:t>
      </w:r>
      <w:commentRangeEnd w:id="23"/>
      <w:r w:rsidR="00045B45">
        <w:rPr>
          <w:rStyle w:val="CommentReference"/>
        </w:rPr>
        <w:commentReference w:id="23"/>
      </w:r>
      <w:commentRangeEnd w:id="24"/>
      <w:r w:rsidR="00045B45">
        <w:rPr>
          <w:rStyle w:val="CommentReference"/>
        </w:rPr>
        <w:commentReference w:id="24"/>
      </w:r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 xml:space="preserve">complex models and promote their use in </w:t>
      </w:r>
      <w:del w:id="25" w:author="Frederik Saltre" w:date="2023-09-05T14:13:00Z">
        <w:r w:rsidDel="00045B45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delText>an ever-changing world</w:delText>
        </w:r>
      </w:del>
      <w:ins w:id="26" w:author="Frederik Saltre" w:date="2023-09-05T14:13:00Z">
        <w:r w:rsidR="00045B45">
          <w:rPr>
            <w:rFonts w:ascii="Times New Roman" w:hAnsi="Times New Roman" w:cs="Times New Roman"/>
            <w:kern w:val="0"/>
            <w:sz w:val="22"/>
            <w:szCs w:val="22"/>
            <w:lang w:val="en-AU"/>
          </w:rPr>
          <w:t>a global warming context</w:t>
        </w:r>
      </w:ins>
      <w:r>
        <w:rPr>
          <w:rFonts w:ascii="Times New Roman" w:hAnsi="Times New Roman" w:cs="Times New Roman"/>
          <w:kern w:val="0"/>
          <w:sz w:val="22"/>
          <w:szCs w:val="22"/>
          <w:lang w:val="en-AU"/>
        </w:rPr>
        <w:t>.</w:t>
      </w:r>
    </w:p>
    <w:p w14:paraId="3F7508A8" w14:textId="77777777" w:rsidR="0066290F" w:rsidRDefault="0066290F">
      <w:pPr>
        <w:rPr>
          <w:ins w:id="27" w:author="Frederik Saltre" w:date="2023-09-05T14:05:00Z"/>
          <w:rFonts w:cs="Liberation Serif"/>
          <w:color w:val="000000"/>
          <w:kern w:val="0"/>
          <w:lang w:val="en-AU"/>
        </w:rPr>
      </w:pPr>
    </w:p>
    <w:p w14:paraId="45BBD855" w14:textId="77777777" w:rsidR="002C778F" w:rsidRDefault="002C778F">
      <w:pPr>
        <w:rPr>
          <w:ins w:id="28" w:author="Frederik Saltre" w:date="2023-09-05T14:05:00Z"/>
          <w:rFonts w:cs="Liberation Serif"/>
          <w:color w:val="000000"/>
          <w:kern w:val="0"/>
          <w:lang w:val="en-AU"/>
        </w:rPr>
      </w:pPr>
    </w:p>
    <w:p w14:paraId="58AF0ED4" w14:textId="77777777" w:rsidR="002C778F" w:rsidRPr="002C778F" w:rsidRDefault="002C778F">
      <w:pPr>
        <w:rPr>
          <w:rFonts w:cs="Liberation Serif"/>
          <w:color w:val="000000"/>
          <w:kern w:val="0"/>
          <w:lang w:val="en-AU"/>
          <w:rPrChange w:id="29" w:author="Frederik Saltre" w:date="2023-09-05T14:05:00Z">
            <w:rPr>
              <w:rFonts w:cs="Liberation Serif"/>
              <w:color w:val="000000"/>
              <w:kern w:val="0"/>
            </w:rPr>
          </w:rPrChange>
        </w:rPr>
      </w:pPr>
    </w:p>
    <w:sectPr w:rsidR="002C778F" w:rsidRPr="002C778F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Frederik Saltre" w:date="2023-09-05T14:05:00Z" w:initials="FS">
    <w:p w14:paraId="67F9E3E5" w14:textId="77777777" w:rsidR="002C778F" w:rsidRDefault="002C778F" w:rsidP="00670F3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see sometimes in the literature either ‘non-analogue’ or ‘no-analog’ but not sure is one is better than the other. Totally up to you, I am happy either way.</w:t>
      </w:r>
    </w:p>
  </w:comment>
  <w:comment w:id="23" w:author="Frederik Saltre" w:date="2023-09-05T14:14:00Z" w:initials="FS">
    <w:p w14:paraId="33F241C3" w14:textId="77777777" w:rsidR="00045B45" w:rsidRDefault="00045B45" w:rsidP="005037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 you mean: ‘improve’ or ‘streamline’ ?</w:t>
      </w:r>
    </w:p>
  </w:comment>
  <w:comment w:id="24" w:author="Frederik Saltre" w:date="2023-09-05T14:16:00Z" w:initials="FS">
    <w:p w14:paraId="1A8481DE" w14:textId="77777777" w:rsidR="00045B45" w:rsidRDefault="00045B45" w:rsidP="003E577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the latter, I would write:</w:t>
      </w:r>
    </w:p>
    <w:p w14:paraId="700E668A" w14:textId="77777777" w:rsidR="00045B45" w:rsidRDefault="00045B45" w:rsidP="003E5776">
      <w:r>
        <w:rPr>
          <w:color w:val="000000"/>
          <w:sz w:val="20"/>
          <w:szCs w:val="20"/>
        </w:rPr>
        <w:t>‘(iii) provide a promising framework to streamline the use of complex models relevant to a global warming context’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9E3E5" w15:done="0"/>
  <w15:commentEx w15:paraId="33F241C3" w15:done="0"/>
  <w15:commentEx w15:paraId="700E668A" w15:paraIdParent="33F241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53C1CEF" w16cex:dateUtc="2023-09-05T04:05:00Z"/>
  <w16cex:commentExtensible w16cex:durableId="7EC9313D" w16cex:dateUtc="2023-09-05T04:14:00Z"/>
  <w16cex:commentExtensible w16cex:durableId="2750B291" w16cex:dateUtc="2023-09-05T0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9E3E5" w16cid:durableId="353C1CEF"/>
  <w16cid:commentId w16cid:paraId="33F241C3" w16cid:durableId="7EC9313D"/>
  <w16cid:commentId w16cid:paraId="700E668A" w16cid:durableId="2750B2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erik Saltre">
    <w15:presenceInfo w15:providerId="AD" w15:userId="S::yosa0219@colorado.edu::f765049c-db73-40c8-a93a-389a6f33db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trackRevision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0F"/>
    <w:rsid w:val="00045B45"/>
    <w:rsid w:val="002C778F"/>
    <w:rsid w:val="0066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4E790"/>
  <w15:docId w15:val="{619F6E99-9787-0C45-B58C-6EE1BAAF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7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200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736B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736B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736BD"/>
    <w:rPr>
      <w:b/>
      <w:bCs/>
      <w:sz w:val="20"/>
      <w:szCs w:val="20"/>
    </w:rPr>
  </w:style>
  <w:style w:type="character" w:styleId="LineNumber">
    <w:name w:val="line number"/>
  </w:style>
  <w:style w:type="character" w:styleId="Strong">
    <w:name w:val="Strong"/>
    <w:qFormat/>
    <w:rPr>
      <w:b/>
      <w:bCs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003"/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A736BD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73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736BD"/>
    <w:rPr>
      <w:b/>
      <w:bCs/>
    </w:rPr>
  </w:style>
  <w:style w:type="paragraph" w:styleId="NormalWeb">
    <w:name w:val="Normal (Web)"/>
    <w:basedOn w:val="Normal"/>
    <w:qFormat/>
    <w:pPr>
      <w:spacing w:beforeAutospacing="1" w:after="142" w:line="276" w:lineRule="auto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Saltre</dc:creator>
  <dc:description/>
  <cp:lastModifiedBy>Frederik Saltre</cp:lastModifiedBy>
  <cp:revision>2</cp:revision>
  <dcterms:created xsi:type="dcterms:W3CDTF">2023-09-05T04:16:00Z</dcterms:created>
  <dcterms:modified xsi:type="dcterms:W3CDTF">2023-09-05T04:16:00Z</dcterms:modified>
  <dc:language>fr-FR</dc:language>
</cp:coreProperties>
</file>