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7D3A6" w14:textId="6999AC5D" w:rsidR="00C67510" w:rsidRPr="00C67510" w:rsidRDefault="00C67510" w:rsidP="00C6751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rPrChange w:id="0" w:author="Frederik Saltre" w:date="2023-09-04T14:53:00Z">
            <w:rPr>
              <w:rFonts w:ascii="Times New Roman" w:hAnsi="Times New Roman" w:cs="Times New Roman"/>
              <w:i/>
              <w:iCs/>
              <w:kern w:val="0"/>
              <w:sz w:val="22"/>
              <w:szCs w:val="22"/>
            </w:rPr>
          </w:rPrChange>
        </w:rPr>
      </w:pPr>
      <w:r w:rsidRPr="00C67510">
        <w:rPr>
          <w:rFonts w:ascii="Times New Roman" w:hAnsi="Times New Roman" w:cs="Times New Roman"/>
          <w:kern w:val="0"/>
          <w:sz w:val="22"/>
          <w:szCs w:val="22"/>
          <w:rPrChange w:id="1" w:author="Frederik Saltre" w:date="2023-09-04T14:53:00Z">
            <w:rPr>
              <w:rFonts w:ascii="Times New Roman" w:hAnsi="Times New Roman" w:cs="Times New Roman"/>
              <w:i/>
              <w:iCs/>
              <w:kern w:val="0"/>
              <w:sz w:val="22"/>
              <w:szCs w:val="22"/>
            </w:rPr>
          </w:rPrChange>
        </w:rPr>
        <w:t xml:space="preserve">Contrasted hindcast performances </w:t>
      </w:r>
      <w:del w:id="2" w:author="Frederik Saltre" w:date="2023-09-04T14:53:00Z">
        <w:r w:rsidRPr="00C67510" w:rsidDel="00C67510">
          <w:rPr>
            <w:rFonts w:ascii="Times New Roman" w:hAnsi="Times New Roman" w:cs="Times New Roman"/>
            <w:kern w:val="0"/>
            <w:sz w:val="22"/>
            <w:szCs w:val="22"/>
            <w:rPrChange w:id="3" w:author="Frederik Saltre" w:date="2023-09-04T14:53:00Z">
              <w:rPr>
                <w:rFonts w:ascii="Times New Roman" w:hAnsi="Times New Roman" w:cs="Times New Roman"/>
                <w:i/>
                <w:iCs/>
                <w:kern w:val="0"/>
                <w:sz w:val="22"/>
                <w:szCs w:val="22"/>
              </w:rPr>
            </w:rPrChange>
          </w:rPr>
          <w:delText>demonstrate the need for</w:delText>
        </w:r>
      </w:del>
      <w:ins w:id="4" w:author="Frederik Saltre" w:date="2023-09-04T14:53:00Z">
        <w:r>
          <w:rPr>
            <w:rFonts w:ascii="Times New Roman" w:hAnsi="Times New Roman" w:cs="Times New Roman"/>
            <w:kern w:val="0"/>
            <w:sz w:val="22"/>
            <w:szCs w:val="22"/>
          </w:rPr>
          <w:t>calls for</w:t>
        </w:r>
      </w:ins>
      <w:r w:rsidRPr="00C67510">
        <w:rPr>
          <w:rFonts w:ascii="Times New Roman" w:hAnsi="Times New Roman" w:cs="Times New Roman"/>
          <w:kern w:val="0"/>
          <w:sz w:val="22"/>
          <w:szCs w:val="22"/>
          <w:rPrChange w:id="5" w:author="Frederik Saltre" w:date="2023-09-04T14:53:00Z">
            <w:rPr>
              <w:rFonts w:ascii="Times New Roman" w:hAnsi="Times New Roman" w:cs="Times New Roman"/>
              <w:i/>
              <w:iCs/>
              <w:kern w:val="0"/>
              <w:sz w:val="22"/>
              <w:szCs w:val="22"/>
            </w:rPr>
          </w:rPrChange>
        </w:rPr>
        <w:t xml:space="preserve"> more realistic </w:t>
      </w:r>
      <w:proofErr w:type="gramStart"/>
      <w:r w:rsidRPr="00C67510">
        <w:rPr>
          <w:rFonts w:ascii="Times New Roman" w:hAnsi="Times New Roman" w:cs="Times New Roman"/>
          <w:kern w:val="0"/>
          <w:sz w:val="22"/>
          <w:szCs w:val="22"/>
          <w:rPrChange w:id="6" w:author="Frederik Saltre" w:date="2023-09-04T14:53:00Z">
            <w:rPr>
              <w:rFonts w:ascii="Times New Roman" w:hAnsi="Times New Roman" w:cs="Times New Roman"/>
              <w:i/>
              <w:iCs/>
              <w:kern w:val="0"/>
              <w:sz w:val="22"/>
              <w:szCs w:val="22"/>
            </w:rPr>
          </w:rPrChange>
        </w:rPr>
        <w:t>models</w:t>
      </w:r>
      <w:proofErr w:type="gramEnd"/>
    </w:p>
    <w:p w14:paraId="3A633DAD" w14:textId="637F6C62" w:rsidR="00C67510" w:rsidRDefault="00C67510" w:rsidP="00C67510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V. Van der </w:t>
      </w: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Meersch</w:t>
      </w:r>
      <w:proofErr w:type="spellEnd"/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, E. Armstrong, F. </w:t>
      </w: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Mouillot</w:t>
      </w:r>
      <w:proofErr w:type="spellEnd"/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, H. </w:t>
      </w: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Davi</w:t>
      </w:r>
      <w:proofErr w:type="spellEnd"/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, F. </w:t>
      </w: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Saltré</w:t>
      </w:r>
      <w:proofErr w:type="spellEnd"/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, A. </w:t>
      </w: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Duputié</w:t>
      </w:r>
      <w:proofErr w:type="spellEnd"/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, C. </w:t>
      </w: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Randin</w:t>
      </w:r>
      <w:proofErr w:type="spellEnd"/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, I. </w:t>
      </w:r>
      <w:proofErr w:type="spellStart"/>
      <w:r>
        <w:rPr>
          <w:rFonts w:ascii="Times New Roman" w:hAnsi="Times New Roman" w:cs="Times New Roman"/>
          <w:i/>
          <w:iCs/>
          <w:kern w:val="0"/>
          <w:sz w:val="20"/>
          <w:szCs w:val="20"/>
        </w:rPr>
        <w:t>Chuine</w:t>
      </w:r>
      <w:proofErr w:type="spellEnd"/>
    </w:p>
    <w:p w14:paraId="4A436516" w14:textId="77777777" w:rsidR="00C67510" w:rsidRDefault="00C67510" w:rsidP="00C67510">
      <w:pPr>
        <w:autoSpaceDE w:val="0"/>
        <w:autoSpaceDN w:val="0"/>
        <w:adjustRightInd w:val="0"/>
        <w:rPr>
          <w:ins w:id="7" w:author="Frederik Saltre" w:date="2023-09-04T14:52:00Z"/>
          <w:rFonts w:ascii="Times New Roman" w:hAnsi="Times New Roman" w:cs="Times New Roman"/>
          <w:i/>
          <w:iCs/>
          <w:kern w:val="0"/>
          <w:sz w:val="20"/>
          <w:szCs w:val="20"/>
        </w:rPr>
      </w:pPr>
    </w:p>
    <w:p w14:paraId="08B617F2" w14:textId="77777777" w:rsidR="00C67510" w:rsidRDefault="00C67510" w:rsidP="00C67510">
      <w:pPr>
        <w:autoSpaceDE w:val="0"/>
        <w:autoSpaceDN w:val="0"/>
        <w:adjustRightInd w:val="0"/>
        <w:rPr>
          <w:ins w:id="8" w:author="Frederik Saltre" w:date="2023-09-04T14:52:00Z"/>
          <w:rFonts w:ascii="Times New Roman" w:hAnsi="Times New Roman" w:cs="Times New Roman"/>
          <w:kern w:val="0"/>
          <w:sz w:val="22"/>
          <w:szCs w:val="22"/>
        </w:rPr>
      </w:pPr>
    </w:p>
    <w:p w14:paraId="376691A5" w14:textId="74D8C0A4" w:rsidR="00A736BD" w:rsidRPr="00A736BD" w:rsidRDefault="00A736BD" w:rsidP="00A736B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  <w:ins w:id="9" w:author="Frederik Saltre" w:date="2023-09-04T14:14:00Z">
        <w:r>
          <w:rPr>
            <w:rFonts w:ascii="Times New Roman" w:hAnsi="Times New Roman" w:cs="Times New Roman"/>
            <w:kern w:val="0"/>
            <w:sz w:val="22"/>
            <w:szCs w:val="22"/>
          </w:rPr>
          <w:t xml:space="preserve">While </w:t>
        </w:r>
      </w:ins>
      <w:del w:id="10" w:author="Frederik Saltre" w:date="2023-09-04T14:14:00Z">
        <w:r w:rsidRPr="00A736BD" w:rsidDel="00A736BD">
          <w:rPr>
            <w:rFonts w:ascii="Times New Roman" w:hAnsi="Times New Roman" w:cs="Times New Roman"/>
            <w:kern w:val="0"/>
            <w:sz w:val="22"/>
            <w:szCs w:val="22"/>
          </w:rPr>
          <w:delText>Process</w:delText>
        </w:r>
      </w:del>
      <w:ins w:id="11" w:author="Frederik Saltre" w:date="2023-09-04T14:14:00Z">
        <w:r>
          <w:rPr>
            <w:rFonts w:ascii="Times New Roman" w:hAnsi="Times New Roman" w:cs="Times New Roman"/>
            <w:kern w:val="0"/>
            <w:sz w:val="22"/>
            <w:szCs w:val="22"/>
          </w:rPr>
          <w:t>p</w:t>
        </w:r>
        <w:r w:rsidRPr="00A736BD">
          <w:rPr>
            <w:rFonts w:ascii="Times New Roman" w:hAnsi="Times New Roman" w:cs="Times New Roman"/>
            <w:kern w:val="0"/>
            <w:sz w:val="22"/>
            <w:szCs w:val="22"/>
          </w:rPr>
          <w:t>rocess</w:t>
        </w:r>
      </w:ins>
      <w:r w:rsidRPr="00A736BD">
        <w:rPr>
          <w:rFonts w:ascii="Times New Roman" w:hAnsi="Times New Roman" w:cs="Times New Roman"/>
          <w:kern w:val="0"/>
          <w:sz w:val="22"/>
          <w:szCs w:val="22"/>
        </w:rPr>
        <w:t xml:space="preserve">-based models are expected to </w:t>
      </w:r>
      <w:ins w:id="12" w:author="Frederik Saltre" w:date="2023-09-04T14:16:00Z">
        <w:r>
          <w:rPr>
            <w:rFonts w:ascii="Times New Roman" w:hAnsi="Times New Roman" w:cs="Times New Roman"/>
            <w:kern w:val="0"/>
            <w:sz w:val="22"/>
            <w:szCs w:val="22"/>
          </w:rPr>
          <w:t>provide better</w:t>
        </w:r>
      </w:ins>
      <w:del w:id="13" w:author="Frederik Saltre" w:date="2023-09-04T14:16:00Z">
        <w:r w:rsidRPr="00A736BD" w:rsidDel="00A736BD">
          <w:rPr>
            <w:rFonts w:ascii="Times New Roman" w:hAnsi="Times New Roman" w:cs="Times New Roman"/>
            <w:kern w:val="0"/>
            <w:sz w:val="22"/>
            <w:szCs w:val="22"/>
          </w:rPr>
          <w:delText>improve</w:delText>
        </w:r>
      </w:del>
      <w:r w:rsidRPr="00A736BD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ins w:id="14" w:author="Frederik Saltre" w:date="2023-09-04T14:16:00Z">
        <w:r w:rsidRPr="00A736BD">
          <w:rPr>
            <w:rFonts w:ascii="Times New Roman" w:hAnsi="Times New Roman" w:cs="Times New Roman"/>
            <w:kern w:val="0"/>
            <w:sz w:val="22"/>
            <w:szCs w:val="22"/>
          </w:rPr>
          <w:t>species range shift</w:t>
        </w:r>
        <w:r>
          <w:rPr>
            <w:rFonts w:ascii="Times New Roman" w:hAnsi="Times New Roman" w:cs="Times New Roman"/>
            <w:kern w:val="0"/>
            <w:sz w:val="22"/>
            <w:szCs w:val="22"/>
          </w:rPr>
          <w:t xml:space="preserve"> </w:t>
        </w:r>
      </w:ins>
      <w:r w:rsidRPr="00A736BD">
        <w:rPr>
          <w:rFonts w:ascii="Times New Roman" w:hAnsi="Times New Roman" w:cs="Times New Roman"/>
          <w:kern w:val="0"/>
          <w:sz w:val="22"/>
          <w:szCs w:val="22"/>
        </w:rPr>
        <w:t xml:space="preserve">predictions </w:t>
      </w:r>
      <w:del w:id="15" w:author="Frederik Saltre" w:date="2023-09-04T14:16:00Z">
        <w:r w:rsidRPr="00A736BD" w:rsidDel="00A736BD">
          <w:rPr>
            <w:rFonts w:ascii="Times New Roman" w:hAnsi="Times New Roman" w:cs="Times New Roman"/>
            <w:kern w:val="0"/>
            <w:sz w:val="22"/>
            <w:szCs w:val="22"/>
          </w:rPr>
          <w:delText xml:space="preserve">of species range shifts </w:delText>
        </w:r>
      </w:del>
      <w:r w:rsidRPr="00A736BD">
        <w:rPr>
          <w:rFonts w:ascii="Times New Roman" w:hAnsi="Times New Roman" w:cs="Times New Roman"/>
          <w:kern w:val="0"/>
          <w:sz w:val="22"/>
          <w:szCs w:val="22"/>
        </w:rPr>
        <w:t>under novel</w:t>
      </w:r>
      <w:r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A736BD">
        <w:rPr>
          <w:rFonts w:ascii="Times New Roman" w:hAnsi="Times New Roman" w:cs="Times New Roman"/>
          <w:kern w:val="0"/>
          <w:sz w:val="22"/>
          <w:szCs w:val="22"/>
        </w:rPr>
        <w:t>environmental conditions</w:t>
      </w:r>
      <w:ins w:id="16" w:author="Frederik Saltre" w:date="2023-09-04T14:18:00Z">
        <w:r w:rsidRPr="00A736BD">
          <w:rPr>
            <w:rFonts w:ascii="Times New Roman" w:hAnsi="Times New Roman" w:cs="Times New Roman"/>
            <w:kern w:val="0"/>
            <w:sz w:val="22"/>
            <w:szCs w:val="22"/>
          </w:rPr>
          <w:t xml:space="preserve"> </w:t>
        </w:r>
        <w:r>
          <w:rPr>
            <w:rFonts w:ascii="Times New Roman" w:hAnsi="Times New Roman" w:cs="Times New Roman"/>
            <w:kern w:val="0"/>
            <w:sz w:val="22"/>
            <w:szCs w:val="22"/>
          </w:rPr>
          <w:t xml:space="preserve">than </w:t>
        </w:r>
        <w:r w:rsidRPr="00A736BD">
          <w:rPr>
            <w:rFonts w:ascii="Times New Roman" w:hAnsi="Times New Roman" w:cs="Times New Roman"/>
            <w:kern w:val="0"/>
            <w:sz w:val="22"/>
            <w:szCs w:val="22"/>
          </w:rPr>
          <w:t>correlative approaches</w:t>
        </w:r>
      </w:ins>
      <w:r w:rsidRPr="00A736BD">
        <w:rPr>
          <w:rFonts w:ascii="Times New Roman" w:hAnsi="Times New Roman" w:cs="Times New Roman"/>
          <w:kern w:val="0"/>
          <w:sz w:val="22"/>
          <w:szCs w:val="22"/>
        </w:rPr>
        <w:t xml:space="preserve">, </w:t>
      </w:r>
      <w:del w:id="17" w:author="Frederik Saltre" w:date="2023-09-04T14:17:00Z">
        <w:r w:rsidRPr="00A736BD" w:rsidDel="00A736BD">
          <w:rPr>
            <w:rFonts w:ascii="Times New Roman" w:hAnsi="Times New Roman" w:cs="Times New Roman"/>
            <w:kern w:val="0"/>
            <w:sz w:val="22"/>
            <w:szCs w:val="22"/>
          </w:rPr>
          <w:delText xml:space="preserve">wherein the trustworthiness of </w:delText>
        </w:r>
      </w:del>
      <w:del w:id="18" w:author="Frederik Saltre" w:date="2023-09-04T14:16:00Z">
        <w:r w:rsidRPr="00A736BD" w:rsidDel="00A736BD">
          <w:rPr>
            <w:rFonts w:ascii="Times New Roman" w:hAnsi="Times New Roman" w:cs="Times New Roman"/>
            <w:kern w:val="0"/>
            <w:sz w:val="22"/>
            <w:szCs w:val="22"/>
          </w:rPr>
          <w:delText xml:space="preserve">correlative approaches </w:delText>
        </w:r>
      </w:del>
      <w:del w:id="19" w:author="Frederik Saltre" w:date="2023-09-04T14:17:00Z">
        <w:r w:rsidRPr="00A736BD" w:rsidDel="00A736BD">
          <w:rPr>
            <w:rFonts w:ascii="Times New Roman" w:hAnsi="Times New Roman" w:cs="Times New Roman"/>
            <w:kern w:val="0"/>
            <w:sz w:val="22"/>
            <w:szCs w:val="22"/>
          </w:rPr>
          <w:delText>is questioned.</w:delText>
        </w:r>
        <w:r w:rsidDel="00A736BD">
          <w:rPr>
            <w:rFonts w:ascii="Times New Roman" w:hAnsi="Times New Roman" w:cs="Times New Roman"/>
            <w:kern w:val="0"/>
            <w:sz w:val="22"/>
            <w:szCs w:val="22"/>
          </w:rPr>
          <w:delText xml:space="preserve"> </w:delText>
        </w:r>
        <w:r w:rsidRPr="00A736BD" w:rsidDel="00A736BD">
          <w:rPr>
            <w:rFonts w:ascii="Times New Roman" w:hAnsi="Times New Roman" w:cs="Times New Roman"/>
            <w:kern w:val="0"/>
            <w:sz w:val="22"/>
            <w:szCs w:val="22"/>
          </w:rPr>
          <w:delText>However,</w:delText>
        </w:r>
      </w:del>
      <w:ins w:id="20" w:author="Frederik Saltre" w:date="2023-09-04T14:17:00Z">
        <w:r>
          <w:rPr>
            <w:rFonts w:ascii="Times New Roman" w:hAnsi="Times New Roman" w:cs="Times New Roman"/>
            <w:kern w:val="0"/>
            <w:sz w:val="22"/>
            <w:szCs w:val="22"/>
          </w:rPr>
          <w:t xml:space="preserve">this </w:t>
        </w:r>
      </w:ins>
      <w:ins w:id="21" w:author="Frederik Saltre" w:date="2023-09-04T14:18:00Z">
        <w:r>
          <w:rPr>
            <w:rFonts w:ascii="Times New Roman" w:hAnsi="Times New Roman" w:cs="Times New Roman"/>
            <w:kern w:val="0"/>
            <w:sz w:val="22"/>
            <w:szCs w:val="22"/>
          </w:rPr>
          <w:t>hypothesis has</w:t>
        </w:r>
      </w:ins>
      <w:ins w:id="22" w:author="Frederik Saltre" w:date="2023-09-04T14:17:00Z">
        <w:r>
          <w:rPr>
            <w:rFonts w:ascii="Times New Roman" w:hAnsi="Times New Roman" w:cs="Times New Roman"/>
            <w:kern w:val="0"/>
            <w:sz w:val="22"/>
            <w:szCs w:val="22"/>
          </w:rPr>
          <w:t xml:space="preserve"> yet to be properly tested. </w:t>
        </w:r>
      </w:ins>
      <w:del w:id="23" w:author="Frederik Saltre" w:date="2023-09-04T14:17:00Z">
        <w:r w:rsidRPr="00A736BD" w:rsidDel="00A736BD">
          <w:rPr>
            <w:rFonts w:ascii="Times New Roman" w:hAnsi="Times New Roman" w:cs="Times New Roman"/>
            <w:kern w:val="0"/>
            <w:sz w:val="22"/>
            <w:szCs w:val="22"/>
          </w:rPr>
          <w:delText xml:space="preserve"> this assumption has never been properly verified.</w:delText>
        </w:r>
      </w:del>
    </w:p>
    <w:p w14:paraId="6CFCB030" w14:textId="77777777" w:rsidR="00A736BD" w:rsidRDefault="00A736BD" w:rsidP="00A736B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</w:p>
    <w:p w14:paraId="61A38F97" w14:textId="402C0F7E" w:rsidR="00A736BD" w:rsidRPr="00A736BD" w:rsidRDefault="00FE42A4" w:rsidP="00A736B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  <w:ins w:id="24" w:author="Frederik Saltre" w:date="2023-09-04T14:29:00Z">
        <w:r>
          <w:rPr>
            <w:rFonts w:ascii="Times New Roman" w:hAnsi="Times New Roman" w:cs="Times New Roman"/>
            <w:kern w:val="0"/>
            <w:sz w:val="22"/>
            <w:szCs w:val="22"/>
          </w:rPr>
          <w:t>W</w:t>
        </w:r>
      </w:ins>
      <w:ins w:id="25" w:author="Frederik Saltre" w:date="2023-09-04T14:26:00Z">
        <w:r>
          <w:rPr>
            <w:rFonts w:ascii="Times New Roman" w:hAnsi="Times New Roman" w:cs="Times New Roman"/>
            <w:kern w:val="0"/>
            <w:sz w:val="22"/>
            <w:szCs w:val="22"/>
          </w:rPr>
          <w:t>e used both process-</w:t>
        </w:r>
      </w:ins>
      <w:ins w:id="26" w:author="Frederik Saltre" w:date="2023-09-04T14:27:00Z">
        <w:r>
          <w:rPr>
            <w:rFonts w:ascii="Times New Roman" w:hAnsi="Times New Roman" w:cs="Times New Roman"/>
            <w:kern w:val="0"/>
            <w:sz w:val="22"/>
            <w:szCs w:val="22"/>
          </w:rPr>
          <w:t xml:space="preserve"> and correlative-based species distribution model</w:t>
        </w:r>
      </w:ins>
      <w:ins w:id="27" w:author="Frederik Saltre" w:date="2023-09-04T14:29:00Z">
        <w:r>
          <w:rPr>
            <w:rFonts w:ascii="Times New Roman" w:hAnsi="Times New Roman" w:cs="Times New Roman"/>
            <w:kern w:val="0"/>
            <w:sz w:val="22"/>
            <w:szCs w:val="22"/>
          </w:rPr>
          <w:t>s</w:t>
        </w:r>
      </w:ins>
      <w:ins w:id="28" w:author="Frederik Saltre" w:date="2023-09-04T14:27:00Z">
        <w:r>
          <w:rPr>
            <w:rFonts w:ascii="Times New Roman" w:hAnsi="Times New Roman" w:cs="Times New Roman"/>
            <w:kern w:val="0"/>
            <w:sz w:val="22"/>
            <w:szCs w:val="22"/>
          </w:rPr>
          <w:t xml:space="preserve"> </w:t>
        </w:r>
      </w:ins>
      <w:del w:id="29" w:author="Frederik Saltre" w:date="2023-09-04T14:19:00Z">
        <w:r w:rsidR="00A736BD" w:rsidRPr="00A736BD" w:rsidDel="00A736BD">
          <w:rPr>
            <w:rFonts w:ascii="Times New Roman" w:hAnsi="Times New Roman" w:cs="Times New Roman"/>
            <w:kern w:val="0"/>
            <w:sz w:val="22"/>
            <w:szCs w:val="22"/>
          </w:rPr>
          <w:delText xml:space="preserve">Using paleoclimate simulations, </w:delText>
        </w:r>
      </w:del>
      <w:del w:id="30" w:author="Frederik Saltre" w:date="2023-09-04T14:27:00Z">
        <w:r w:rsidR="00A736BD" w:rsidRPr="00A736BD" w:rsidDel="00FE42A4">
          <w:rPr>
            <w:rFonts w:ascii="Times New Roman" w:hAnsi="Times New Roman" w:cs="Times New Roman"/>
            <w:kern w:val="0"/>
            <w:sz w:val="22"/>
            <w:szCs w:val="22"/>
          </w:rPr>
          <w:delText xml:space="preserve">we </w:delText>
        </w:r>
      </w:del>
      <w:ins w:id="31" w:author="Frederik Saltre" w:date="2023-09-04T14:27:00Z">
        <w:r>
          <w:rPr>
            <w:rFonts w:ascii="Times New Roman" w:hAnsi="Times New Roman" w:cs="Times New Roman"/>
            <w:kern w:val="0"/>
            <w:sz w:val="22"/>
            <w:szCs w:val="22"/>
          </w:rPr>
          <w:t>to hindcast the ran</w:t>
        </w:r>
      </w:ins>
      <w:ins w:id="32" w:author="Frederik Saltre" w:date="2023-09-04T14:28:00Z">
        <w:r>
          <w:rPr>
            <w:rFonts w:ascii="Times New Roman" w:hAnsi="Times New Roman" w:cs="Times New Roman"/>
            <w:kern w:val="0"/>
            <w:sz w:val="22"/>
            <w:szCs w:val="22"/>
          </w:rPr>
          <w:t>g</w:t>
        </w:r>
      </w:ins>
      <w:ins w:id="33" w:author="Frederik Saltre" w:date="2023-09-04T14:27:00Z">
        <w:r>
          <w:rPr>
            <w:rFonts w:ascii="Times New Roman" w:hAnsi="Times New Roman" w:cs="Times New Roman"/>
            <w:kern w:val="0"/>
            <w:sz w:val="22"/>
            <w:szCs w:val="22"/>
          </w:rPr>
          <w:t>e shift of</w:t>
        </w:r>
      </w:ins>
      <w:ins w:id="34" w:author="Frederik Saltre" w:date="2023-09-04T14:24:00Z">
        <w:r>
          <w:rPr>
            <w:rFonts w:ascii="Times New Roman" w:hAnsi="Times New Roman" w:cs="Times New Roman"/>
            <w:kern w:val="0"/>
            <w:sz w:val="22"/>
            <w:szCs w:val="22"/>
          </w:rPr>
          <w:t xml:space="preserve"> </w:t>
        </w:r>
      </w:ins>
      <w:commentRangeStart w:id="35"/>
      <w:ins w:id="36" w:author="Frederik Saltre" w:date="2023-09-04T14:27:00Z">
        <w:r>
          <w:rPr>
            <w:rFonts w:ascii="Times New Roman" w:hAnsi="Times New Roman" w:cs="Times New Roman"/>
            <w:kern w:val="0"/>
            <w:sz w:val="22"/>
            <w:szCs w:val="22"/>
          </w:rPr>
          <w:t>xxx</w:t>
        </w:r>
        <w:commentRangeEnd w:id="35"/>
        <w:r>
          <w:rPr>
            <w:rStyle w:val="CommentReference"/>
          </w:rPr>
          <w:commentReference w:id="35"/>
        </w:r>
        <w:r>
          <w:rPr>
            <w:rFonts w:ascii="Times New Roman" w:hAnsi="Times New Roman" w:cs="Times New Roman"/>
            <w:kern w:val="0"/>
            <w:sz w:val="22"/>
            <w:szCs w:val="22"/>
          </w:rPr>
          <w:t xml:space="preserve"> </w:t>
        </w:r>
        <w:r w:rsidRPr="00A736BD">
          <w:rPr>
            <w:rFonts w:ascii="Times New Roman" w:hAnsi="Times New Roman" w:cs="Times New Roman"/>
            <w:kern w:val="0"/>
            <w:sz w:val="22"/>
            <w:szCs w:val="22"/>
          </w:rPr>
          <w:t>tree species</w:t>
        </w:r>
        <w:r>
          <w:rPr>
            <w:rFonts w:ascii="Times New Roman" w:hAnsi="Times New Roman" w:cs="Times New Roman"/>
            <w:kern w:val="0"/>
            <w:sz w:val="22"/>
            <w:szCs w:val="22"/>
          </w:rPr>
          <w:t xml:space="preserve"> </w:t>
        </w:r>
      </w:ins>
      <w:ins w:id="37" w:author="Frederik Saltre" w:date="2023-09-04T14:23:00Z">
        <w:r>
          <w:rPr>
            <w:rFonts w:ascii="Times New Roman" w:hAnsi="Times New Roman" w:cs="Times New Roman"/>
            <w:kern w:val="0"/>
            <w:sz w:val="22"/>
            <w:szCs w:val="22"/>
          </w:rPr>
          <w:t>across</w:t>
        </w:r>
        <w:r w:rsidR="00A736BD" w:rsidRPr="00A736BD">
          <w:rPr>
            <w:rFonts w:ascii="Times New Roman" w:hAnsi="Times New Roman" w:cs="Times New Roman"/>
            <w:kern w:val="0"/>
            <w:sz w:val="22"/>
            <w:szCs w:val="22"/>
          </w:rPr>
          <w:t xml:space="preserve"> Europe</w:t>
        </w:r>
      </w:ins>
      <w:ins w:id="38" w:author="Frederik Saltre" w:date="2023-09-04T14:24:00Z">
        <w:r>
          <w:rPr>
            <w:rFonts w:ascii="Times New Roman" w:hAnsi="Times New Roman" w:cs="Times New Roman"/>
            <w:kern w:val="0"/>
            <w:sz w:val="22"/>
            <w:szCs w:val="22"/>
          </w:rPr>
          <w:t xml:space="preserve"> </w:t>
        </w:r>
      </w:ins>
      <w:ins w:id="39" w:author="Frederik Saltre" w:date="2023-09-04T14:28:00Z">
        <w:r>
          <w:rPr>
            <w:rFonts w:ascii="Times New Roman" w:hAnsi="Times New Roman" w:cs="Times New Roman"/>
            <w:kern w:val="0"/>
            <w:sz w:val="22"/>
            <w:szCs w:val="22"/>
          </w:rPr>
          <w:t>since</w:t>
        </w:r>
      </w:ins>
      <w:ins w:id="40" w:author="Frederik Saltre" w:date="2023-09-04T14:24:00Z">
        <w:r>
          <w:rPr>
            <w:rFonts w:ascii="Times New Roman" w:hAnsi="Times New Roman" w:cs="Times New Roman"/>
            <w:kern w:val="0"/>
            <w:sz w:val="22"/>
            <w:szCs w:val="22"/>
          </w:rPr>
          <w:t xml:space="preserve"> 1</w:t>
        </w:r>
      </w:ins>
      <w:ins w:id="41" w:author="Frederik Saltre" w:date="2023-09-04T14:29:00Z">
        <w:r>
          <w:rPr>
            <w:rFonts w:ascii="Times New Roman" w:hAnsi="Times New Roman" w:cs="Times New Roman"/>
            <w:kern w:val="0"/>
            <w:sz w:val="22"/>
            <w:szCs w:val="22"/>
          </w:rPr>
          <w:t>2</w:t>
        </w:r>
      </w:ins>
      <w:ins w:id="42" w:author="Frederik Saltre" w:date="2023-09-04T14:25:00Z">
        <w:r>
          <w:rPr>
            <w:rFonts w:ascii="Times New Roman" w:hAnsi="Times New Roman" w:cs="Times New Roman"/>
            <w:kern w:val="0"/>
            <w:sz w:val="22"/>
            <w:szCs w:val="22"/>
          </w:rPr>
          <w:t>,</w:t>
        </w:r>
      </w:ins>
      <w:ins w:id="43" w:author="Frederik Saltre" w:date="2023-09-04T14:24:00Z">
        <w:r>
          <w:rPr>
            <w:rFonts w:ascii="Times New Roman" w:hAnsi="Times New Roman" w:cs="Times New Roman"/>
            <w:kern w:val="0"/>
            <w:sz w:val="22"/>
            <w:szCs w:val="22"/>
          </w:rPr>
          <w:t>000 years</w:t>
        </w:r>
      </w:ins>
      <w:ins w:id="44" w:author="Frederik Saltre" w:date="2023-09-04T14:29:00Z">
        <w:r>
          <w:rPr>
            <w:rFonts w:ascii="Times New Roman" w:hAnsi="Times New Roman" w:cs="Times New Roman"/>
            <w:kern w:val="0"/>
            <w:sz w:val="22"/>
            <w:szCs w:val="22"/>
          </w:rPr>
          <w:t xml:space="preserve"> BP</w:t>
        </w:r>
      </w:ins>
      <w:ins w:id="45" w:author="Frederik Saltre" w:date="2023-09-04T14:28:00Z">
        <w:r>
          <w:rPr>
            <w:rFonts w:ascii="Times New Roman" w:hAnsi="Times New Roman" w:cs="Times New Roman"/>
            <w:kern w:val="0"/>
            <w:sz w:val="22"/>
            <w:szCs w:val="22"/>
          </w:rPr>
          <w:t xml:space="preserve"> and evaluate </w:t>
        </w:r>
      </w:ins>
      <w:ins w:id="46" w:author="Frederik Saltre" w:date="2023-09-04T14:29:00Z">
        <w:r>
          <w:rPr>
            <w:rFonts w:ascii="Times New Roman" w:hAnsi="Times New Roman" w:cs="Times New Roman"/>
            <w:kern w:val="0"/>
            <w:sz w:val="22"/>
            <w:szCs w:val="22"/>
          </w:rPr>
          <w:t xml:space="preserve">the </w:t>
        </w:r>
      </w:ins>
      <w:ins w:id="47" w:author="Frederik Saltre" w:date="2023-09-04T14:28:00Z">
        <w:r>
          <w:rPr>
            <w:rFonts w:ascii="Times New Roman" w:hAnsi="Times New Roman" w:cs="Times New Roman"/>
            <w:kern w:val="0"/>
            <w:sz w:val="22"/>
            <w:szCs w:val="22"/>
          </w:rPr>
          <w:t>model outputs against</w:t>
        </w:r>
      </w:ins>
      <w:ins w:id="48" w:author="Frederik Saltre" w:date="2023-09-04T14:24:00Z">
        <w:r>
          <w:rPr>
            <w:rFonts w:ascii="Times New Roman" w:hAnsi="Times New Roman" w:cs="Times New Roman"/>
            <w:kern w:val="0"/>
            <w:sz w:val="22"/>
            <w:szCs w:val="22"/>
          </w:rPr>
          <w:t xml:space="preserve"> </w:t>
        </w:r>
      </w:ins>
      <w:del w:id="49" w:author="Frederik Saltre" w:date="2023-09-04T14:28:00Z">
        <w:r w:rsidR="00A736BD" w:rsidRPr="00A736BD" w:rsidDel="00FE42A4">
          <w:rPr>
            <w:rFonts w:ascii="Times New Roman" w:hAnsi="Times New Roman" w:cs="Times New Roman"/>
            <w:kern w:val="0"/>
            <w:sz w:val="22"/>
            <w:szCs w:val="22"/>
          </w:rPr>
          <w:delText>compared several versions of process-based and correlative</w:delText>
        </w:r>
        <w:r w:rsidR="00A736BD" w:rsidDel="00FE42A4">
          <w:rPr>
            <w:rFonts w:ascii="Times New Roman" w:hAnsi="Times New Roman" w:cs="Times New Roman"/>
            <w:kern w:val="0"/>
            <w:sz w:val="22"/>
            <w:szCs w:val="22"/>
          </w:rPr>
          <w:delText xml:space="preserve"> </w:delText>
        </w:r>
        <w:r w:rsidR="00A736BD" w:rsidRPr="00A736BD" w:rsidDel="00FE42A4">
          <w:rPr>
            <w:rFonts w:ascii="Times New Roman" w:hAnsi="Times New Roman" w:cs="Times New Roman"/>
            <w:kern w:val="0"/>
            <w:sz w:val="22"/>
            <w:szCs w:val="22"/>
          </w:rPr>
          <w:delText xml:space="preserve">species distribution model projections with </w:delText>
        </w:r>
      </w:del>
      <w:r w:rsidR="00A736BD" w:rsidRPr="00A736BD">
        <w:rPr>
          <w:rFonts w:ascii="Times New Roman" w:hAnsi="Times New Roman" w:cs="Times New Roman"/>
          <w:kern w:val="0"/>
          <w:sz w:val="22"/>
          <w:szCs w:val="22"/>
        </w:rPr>
        <w:t>fossil pollen records</w:t>
      </w:r>
      <w:ins w:id="50" w:author="Frederik Saltre" w:date="2023-09-04T14:28:00Z">
        <w:r>
          <w:rPr>
            <w:rFonts w:ascii="Times New Roman" w:hAnsi="Times New Roman" w:cs="Times New Roman"/>
            <w:kern w:val="0"/>
            <w:sz w:val="22"/>
            <w:szCs w:val="22"/>
          </w:rPr>
          <w:t xml:space="preserve">. </w:t>
        </w:r>
      </w:ins>
      <w:del w:id="51" w:author="Frederik Saltre" w:date="2023-09-04T14:28:00Z">
        <w:r w:rsidR="00A736BD" w:rsidRPr="00A736BD" w:rsidDel="00FE42A4">
          <w:rPr>
            <w:rFonts w:ascii="Times New Roman" w:hAnsi="Times New Roman" w:cs="Times New Roman"/>
            <w:kern w:val="0"/>
            <w:sz w:val="22"/>
            <w:szCs w:val="22"/>
          </w:rPr>
          <w:delText xml:space="preserve"> of various tree species in Europe</w:delText>
        </w:r>
      </w:del>
      <w:r w:rsidR="00A736BD" w:rsidRPr="00A736BD">
        <w:rPr>
          <w:rFonts w:ascii="Times New Roman" w:hAnsi="Times New Roman" w:cs="Times New Roman"/>
          <w:kern w:val="0"/>
          <w:sz w:val="22"/>
          <w:szCs w:val="22"/>
        </w:rPr>
        <w:t xml:space="preserve">. </w:t>
      </w:r>
      <w:commentRangeStart w:id="52"/>
      <w:r w:rsidR="00A736BD" w:rsidRPr="00FE42A4">
        <w:rPr>
          <w:rFonts w:ascii="Times New Roman" w:hAnsi="Times New Roman" w:cs="Times New Roman"/>
          <w:kern w:val="0"/>
          <w:sz w:val="22"/>
          <w:szCs w:val="22"/>
          <w:highlight w:val="yellow"/>
          <w:rPrChange w:id="53" w:author="Frederik Saltre" w:date="2023-09-04T14:30:00Z">
            <w:rPr>
              <w:rFonts w:ascii="Times New Roman" w:hAnsi="Times New Roman" w:cs="Times New Roman"/>
              <w:kern w:val="0"/>
              <w:sz w:val="22"/>
              <w:szCs w:val="22"/>
            </w:rPr>
          </w:rPrChange>
        </w:rPr>
        <w:t>We</w:t>
      </w:r>
      <w:r w:rsidR="00A736BD" w:rsidRPr="00FE42A4">
        <w:rPr>
          <w:rFonts w:ascii="Times New Roman" w:hAnsi="Times New Roman" w:cs="Times New Roman"/>
          <w:kern w:val="0"/>
          <w:sz w:val="22"/>
          <w:szCs w:val="22"/>
          <w:highlight w:val="yellow"/>
          <w:rPrChange w:id="54" w:author="Frederik Saltre" w:date="2023-09-04T14:30:00Z">
            <w:rPr>
              <w:rFonts w:ascii="Times New Roman" w:hAnsi="Times New Roman" w:cs="Times New Roman"/>
              <w:kern w:val="0"/>
              <w:sz w:val="22"/>
              <w:szCs w:val="22"/>
            </w:rPr>
          </w:rPrChange>
        </w:rPr>
        <w:t xml:space="preserve"> </w:t>
      </w:r>
      <w:r w:rsidR="00A736BD" w:rsidRPr="00FE42A4">
        <w:rPr>
          <w:rFonts w:ascii="Times New Roman" w:hAnsi="Times New Roman" w:cs="Times New Roman"/>
          <w:kern w:val="0"/>
          <w:sz w:val="22"/>
          <w:szCs w:val="22"/>
          <w:highlight w:val="yellow"/>
          <w:rPrChange w:id="55" w:author="Frederik Saltre" w:date="2023-09-04T14:30:00Z">
            <w:rPr>
              <w:rFonts w:ascii="Times New Roman" w:hAnsi="Times New Roman" w:cs="Times New Roman"/>
              <w:kern w:val="0"/>
              <w:sz w:val="22"/>
              <w:szCs w:val="22"/>
            </w:rPr>
          </w:rPrChange>
        </w:rPr>
        <w:t>then evaluate prediction uncertainties under future climate change</w:t>
      </w:r>
      <w:r w:rsidR="00A736BD" w:rsidRPr="00A736BD">
        <w:rPr>
          <w:rFonts w:ascii="Times New Roman" w:hAnsi="Times New Roman" w:cs="Times New Roman"/>
          <w:kern w:val="0"/>
          <w:sz w:val="22"/>
          <w:szCs w:val="22"/>
        </w:rPr>
        <w:t>.</w:t>
      </w:r>
      <w:commentRangeEnd w:id="52"/>
      <w:r w:rsidR="00F01A9B">
        <w:rPr>
          <w:rStyle w:val="CommentReference"/>
        </w:rPr>
        <w:commentReference w:id="52"/>
      </w:r>
    </w:p>
    <w:p w14:paraId="2C4DBF60" w14:textId="77777777" w:rsidR="00A736BD" w:rsidRDefault="00A736BD" w:rsidP="00A736B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</w:p>
    <w:p w14:paraId="5AC87509" w14:textId="209B8C49" w:rsidR="00A736BD" w:rsidRPr="00A736BD" w:rsidDel="00C67510" w:rsidRDefault="00C67510" w:rsidP="00C67510">
      <w:pPr>
        <w:autoSpaceDE w:val="0"/>
        <w:autoSpaceDN w:val="0"/>
        <w:adjustRightInd w:val="0"/>
        <w:rPr>
          <w:del w:id="56" w:author="Frederik Saltre" w:date="2023-09-04T14:49:00Z"/>
          <w:rFonts w:ascii="Times New Roman" w:hAnsi="Times New Roman" w:cs="Times New Roman"/>
          <w:kern w:val="0"/>
          <w:sz w:val="22"/>
          <w:szCs w:val="22"/>
        </w:rPr>
      </w:pPr>
      <w:ins w:id="57" w:author="Frederik Saltre" w:date="2023-09-04T14:45:00Z">
        <w:r>
          <w:rPr>
            <w:rFonts w:ascii="Times New Roman" w:hAnsi="Times New Roman" w:cs="Times New Roman"/>
            <w:kern w:val="0"/>
            <w:sz w:val="22"/>
            <w:szCs w:val="22"/>
          </w:rPr>
          <w:t xml:space="preserve">We show that </w:t>
        </w:r>
      </w:ins>
      <w:ins w:id="58" w:author="Frederik Saltre" w:date="2023-09-04T14:48:00Z">
        <w:r>
          <w:rPr>
            <w:rFonts w:ascii="Times New Roman" w:hAnsi="Times New Roman" w:cs="Times New Roman"/>
            <w:kern w:val="0"/>
            <w:sz w:val="22"/>
            <w:szCs w:val="22"/>
          </w:rPr>
          <w:t xml:space="preserve">long-term hindcast decrease overall model performances </w:t>
        </w:r>
      </w:ins>
      <w:ins w:id="59" w:author="Frederik Saltre" w:date="2023-09-04T14:49:00Z">
        <w:r>
          <w:rPr>
            <w:rFonts w:ascii="Times New Roman" w:hAnsi="Times New Roman" w:cs="Times New Roman"/>
            <w:kern w:val="0"/>
            <w:sz w:val="22"/>
            <w:szCs w:val="22"/>
          </w:rPr>
          <w:t xml:space="preserve">and </w:t>
        </w:r>
        <w:commentRangeStart w:id="60"/>
        <w:r>
          <w:rPr>
            <w:rFonts w:ascii="Times New Roman" w:hAnsi="Times New Roman" w:cs="Times New Roman"/>
            <w:kern w:val="0"/>
            <w:sz w:val="22"/>
            <w:szCs w:val="22"/>
          </w:rPr>
          <w:t xml:space="preserve">even the most promising </w:t>
        </w:r>
      </w:ins>
      <w:commentRangeEnd w:id="60"/>
      <w:ins w:id="61" w:author="Frederik Saltre" w:date="2023-09-04T15:00:00Z">
        <w:r w:rsidR="006805F7">
          <w:rPr>
            <w:rStyle w:val="CommentReference"/>
          </w:rPr>
          <w:commentReference w:id="60"/>
        </w:r>
      </w:ins>
      <w:ins w:id="62" w:author="Frederik Saltre" w:date="2023-09-04T14:49:00Z">
        <w:r>
          <w:rPr>
            <w:rFonts w:ascii="Times New Roman" w:hAnsi="Times New Roman" w:cs="Times New Roman"/>
            <w:kern w:val="0"/>
            <w:sz w:val="22"/>
            <w:szCs w:val="22"/>
          </w:rPr>
          <w:t xml:space="preserve">approach is unlikely to </w:t>
        </w:r>
      </w:ins>
      <w:del w:id="63" w:author="Frederik Saltre" w:date="2023-09-04T14:43:00Z">
        <w:r w:rsidR="00A736BD" w:rsidRPr="00A736BD" w:rsidDel="00F01A9B">
          <w:rPr>
            <w:rFonts w:ascii="Times New Roman" w:hAnsi="Times New Roman" w:cs="Times New Roman"/>
            <w:kern w:val="0"/>
            <w:sz w:val="22"/>
            <w:szCs w:val="22"/>
          </w:rPr>
          <w:delText xml:space="preserve">The performance of both correlative and process-based models decreased under </w:delText>
        </w:r>
      </w:del>
      <w:del w:id="64" w:author="Frederik Saltre" w:date="2023-09-04T14:49:00Z">
        <w:r w:rsidR="00A736BD" w:rsidRPr="00A736BD" w:rsidDel="00C67510">
          <w:rPr>
            <w:rFonts w:ascii="Times New Roman" w:hAnsi="Times New Roman" w:cs="Times New Roman"/>
            <w:kern w:val="0"/>
            <w:sz w:val="22"/>
            <w:szCs w:val="22"/>
          </w:rPr>
          <w:delText>past climates, but one</w:delText>
        </w:r>
      </w:del>
    </w:p>
    <w:p w14:paraId="573ECAA9" w14:textId="5CE4A76F" w:rsidR="00A736BD" w:rsidRPr="00A736BD" w:rsidDel="00C67510" w:rsidRDefault="00A736BD" w:rsidP="00C67510">
      <w:pPr>
        <w:autoSpaceDE w:val="0"/>
        <w:autoSpaceDN w:val="0"/>
        <w:adjustRightInd w:val="0"/>
        <w:rPr>
          <w:del w:id="65" w:author="Frederik Saltre" w:date="2023-09-04T14:50:00Z"/>
          <w:rFonts w:ascii="Times New Roman" w:hAnsi="Times New Roman" w:cs="Times New Roman"/>
          <w:kern w:val="0"/>
          <w:sz w:val="22"/>
          <w:szCs w:val="22"/>
        </w:rPr>
      </w:pPr>
      <w:del w:id="66" w:author="Frederik Saltre" w:date="2023-09-04T14:49:00Z">
        <w:r w:rsidRPr="00A736BD" w:rsidDel="00C67510">
          <w:rPr>
            <w:rFonts w:ascii="Times New Roman" w:hAnsi="Times New Roman" w:cs="Times New Roman"/>
            <w:kern w:val="0"/>
            <w:sz w:val="22"/>
            <w:szCs w:val="22"/>
          </w:rPr>
          <w:delText>approach stood out and provided the best predictions</w:delText>
        </w:r>
      </w:del>
      <w:del w:id="67" w:author="Frederik Saltre" w:date="2023-09-04T14:50:00Z">
        <w:r w:rsidRPr="00A736BD" w:rsidDel="00C67510">
          <w:rPr>
            <w:rFonts w:ascii="Times New Roman" w:hAnsi="Times New Roman" w:cs="Times New Roman"/>
            <w:kern w:val="0"/>
            <w:sz w:val="22"/>
            <w:szCs w:val="22"/>
          </w:rPr>
          <w:delText>. However, by the end of the century, none of</w:delText>
        </w:r>
      </w:del>
    </w:p>
    <w:p w14:paraId="1EF1A0EB" w14:textId="3B8C3C2C" w:rsidR="00A736BD" w:rsidRPr="006805F7" w:rsidRDefault="00A736BD" w:rsidP="00C6751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AU"/>
          <w:rPrChange w:id="68" w:author="Frederik Saltre" w:date="2023-09-04T14:54:00Z">
            <w:rPr>
              <w:rFonts w:ascii="Times New Roman" w:hAnsi="Times New Roman" w:cs="Times New Roman"/>
              <w:kern w:val="0"/>
              <w:sz w:val="22"/>
              <w:szCs w:val="22"/>
            </w:rPr>
          </w:rPrChange>
        </w:rPr>
      </w:pPr>
      <w:del w:id="69" w:author="Frederik Saltre" w:date="2023-09-04T14:50:00Z">
        <w:r w:rsidRPr="006805F7" w:rsidDel="00C67510">
          <w:rPr>
            <w:rFonts w:ascii="Times New Roman" w:hAnsi="Times New Roman" w:cs="Times New Roman"/>
            <w:kern w:val="0"/>
            <w:sz w:val="22"/>
            <w:szCs w:val="22"/>
            <w:lang w:val="en-AU"/>
            <w:rPrChange w:id="70" w:author="Frederik Saltre" w:date="2023-09-04T14:54:00Z">
              <w:rPr>
                <w:rFonts w:ascii="Times New Roman" w:hAnsi="Times New Roman" w:cs="Times New Roman"/>
                <w:kern w:val="0"/>
                <w:sz w:val="22"/>
                <w:szCs w:val="22"/>
              </w:rPr>
            </w:rPrChange>
          </w:rPr>
          <w:delText xml:space="preserve">these methods will likely </w:delText>
        </w:r>
      </w:del>
      <w:r w:rsidRPr="006805F7">
        <w:rPr>
          <w:rFonts w:ascii="Times New Roman" w:hAnsi="Times New Roman" w:cs="Times New Roman"/>
          <w:kern w:val="0"/>
          <w:sz w:val="22"/>
          <w:szCs w:val="22"/>
          <w:lang w:val="en-AU"/>
          <w:rPrChange w:id="71" w:author="Frederik Saltre" w:date="2023-09-04T14:54:00Z">
            <w:rPr>
              <w:rFonts w:ascii="Times New Roman" w:hAnsi="Times New Roman" w:cs="Times New Roman"/>
              <w:kern w:val="0"/>
              <w:sz w:val="22"/>
              <w:szCs w:val="22"/>
            </w:rPr>
          </w:rPrChange>
        </w:rPr>
        <w:t xml:space="preserve">provide </w:t>
      </w:r>
      <w:ins w:id="72" w:author="Frederik Saltre" w:date="2023-09-04T14:50:00Z">
        <w:r w:rsidR="00C67510" w:rsidRPr="006805F7">
          <w:rPr>
            <w:rFonts w:ascii="Times New Roman" w:hAnsi="Times New Roman" w:cs="Times New Roman"/>
            <w:kern w:val="0"/>
            <w:sz w:val="22"/>
            <w:szCs w:val="22"/>
            <w:lang w:val="en-AU"/>
            <w:rPrChange w:id="73" w:author="Frederik Saltre" w:date="2023-09-04T14:54:00Z">
              <w:rPr>
                <w:rFonts w:ascii="Times New Roman" w:hAnsi="Times New Roman" w:cs="Times New Roman"/>
                <w:kern w:val="0"/>
                <w:sz w:val="22"/>
                <w:szCs w:val="22"/>
                <w:lang w:val="fr-FR"/>
              </w:rPr>
            </w:rPrChange>
          </w:rPr>
          <w:t xml:space="preserve">any </w:t>
        </w:r>
      </w:ins>
      <w:r w:rsidRPr="006805F7">
        <w:rPr>
          <w:rFonts w:ascii="Times New Roman" w:hAnsi="Times New Roman" w:cs="Times New Roman"/>
          <w:kern w:val="0"/>
          <w:sz w:val="22"/>
          <w:szCs w:val="22"/>
          <w:lang w:val="en-AU"/>
          <w:rPrChange w:id="74" w:author="Frederik Saltre" w:date="2023-09-04T14:54:00Z">
            <w:rPr>
              <w:rFonts w:ascii="Times New Roman" w:hAnsi="Times New Roman" w:cs="Times New Roman"/>
              <w:kern w:val="0"/>
              <w:sz w:val="22"/>
              <w:szCs w:val="22"/>
            </w:rPr>
          </w:rPrChange>
        </w:rPr>
        <w:t xml:space="preserve">reliable projections </w:t>
      </w:r>
      <w:del w:id="75" w:author="Frederik Saltre" w:date="2023-09-04T14:50:00Z">
        <w:r w:rsidRPr="006805F7" w:rsidDel="00C67510">
          <w:rPr>
            <w:rFonts w:ascii="Times New Roman" w:hAnsi="Times New Roman" w:cs="Times New Roman"/>
            <w:kern w:val="0"/>
            <w:sz w:val="22"/>
            <w:szCs w:val="22"/>
            <w:lang w:val="en-AU"/>
            <w:rPrChange w:id="76" w:author="Frederik Saltre" w:date="2023-09-04T14:54:00Z">
              <w:rPr>
                <w:rFonts w:ascii="Times New Roman" w:hAnsi="Times New Roman" w:cs="Times New Roman"/>
                <w:kern w:val="0"/>
                <w:sz w:val="22"/>
                <w:szCs w:val="22"/>
              </w:rPr>
            </w:rPrChange>
          </w:rPr>
          <w:delText>in growing</w:delText>
        </w:r>
      </w:del>
      <w:ins w:id="77" w:author="Frederik Saltre" w:date="2023-09-04T14:50:00Z">
        <w:r w:rsidR="00C67510" w:rsidRPr="006805F7">
          <w:rPr>
            <w:rFonts w:ascii="Times New Roman" w:hAnsi="Times New Roman" w:cs="Times New Roman"/>
            <w:kern w:val="0"/>
            <w:sz w:val="22"/>
            <w:szCs w:val="22"/>
            <w:lang w:val="en-AU"/>
            <w:rPrChange w:id="78" w:author="Frederik Saltre" w:date="2023-09-04T14:54:00Z">
              <w:rPr>
                <w:rFonts w:ascii="Times New Roman" w:hAnsi="Times New Roman" w:cs="Times New Roman"/>
                <w:kern w:val="0"/>
                <w:sz w:val="22"/>
                <w:szCs w:val="22"/>
              </w:rPr>
            </w:rPrChange>
          </w:rPr>
          <w:t>under</w:t>
        </w:r>
      </w:ins>
      <w:r w:rsidRPr="006805F7">
        <w:rPr>
          <w:rFonts w:ascii="Times New Roman" w:hAnsi="Times New Roman" w:cs="Times New Roman"/>
          <w:kern w:val="0"/>
          <w:sz w:val="22"/>
          <w:szCs w:val="22"/>
          <w:lang w:val="en-AU"/>
          <w:rPrChange w:id="79" w:author="Frederik Saltre" w:date="2023-09-04T14:54:00Z">
            <w:rPr>
              <w:rFonts w:ascii="Times New Roman" w:hAnsi="Times New Roman" w:cs="Times New Roman"/>
              <w:kern w:val="0"/>
              <w:sz w:val="22"/>
              <w:szCs w:val="22"/>
            </w:rPr>
          </w:rPrChange>
        </w:rPr>
        <w:t xml:space="preserve"> </w:t>
      </w:r>
      <w:ins w:id="80" w:author="Frederik Saltre" w:date="2023-09-04T14:51:00Z">
        <w:r w:rsidR="00C67510" w:rsidRPr="006805F7">
          <w:rPr>
            <w:rFonts w:ascii="Times New Roman" w:hAnsi="Times New Roman" w:cs="Times New Roman"/>
            <w:kern w:val="0"/>
            <w:sz w:val="22"/>
            <w:szCs w:val="22"/>
            <w:lang w:val="en-AU"/>
            <w:rPrChange w:id="81" w:author="Frederik Saltre" w:date="2023-09-04T14:54:00Z">
              <w:rPr>
                <w:rFonts w:ascii="Times New Roman" w:hAnsi="Times New Roman" w:cs="Times New Roman"/>
                <w:kern w:val="0"/>
                <w:sz w:val="22"/>
                <w:szCs w:val="22"/>
                <w:lang w:val="fr-FR"/>
              </w:rPr>
            </w:rPrChange>
          </w:rPr>
          <w:t>future</w:t>
        </w:r>
      </w:ins>
      <w:ins w:id="82" w:author="Frederik Saltre" w:date="2023-09-04T14:52:00Z">
        <w:r w:rsidR="00C67510" w:rsidRPr="006805F7">
          <w:rPr>
            <w:rFonts w:ascii="Times New Roman" w:hAnsi="Times New Roman" w:cs="Times New Roman"/>
            <w:kern w:val="0"/>
            <w:sz w:val="22"/>
            <w:szCs w:val="22"/>
            <w:lang w:val="en-AU"/>
            <w:rPrChange w:id="83" w:author="Frederik Saltre" w:date="2023-09-04T14:54:00Z">
              <w:rPr>
                <w:rFonts w:ascii="Times New Roman" w:hAnsi="Times New Roman" w:cs="Times New Roman"/>
                <w:kern w:val="0"/>
                <w:sz w:val="22"/>
                <w:szCs w:val="22"/>
                <w:lang w:val="fr-FR"/>
              </w:rPr>
            </w:rPrChange>
          </w:rPr>
          <w:t xml:space="preserve"> </w:t>
        </w:r>
      </w:ins>
      <w:r w:rsidRPr="006805F7">
        <w:rPr>
          <w:rFonts w:ascii="Times New Roman" w:hAnsi="Times New Roman" w:cs="Times New Roman"/>
          <w:kern w:val="0"/>
          <w:sz w:val="22"/>
          <w:szCs w:val="22"/>
          <w:lang w:val="en-AU"/>
          <w:rPrChange w:id="84" w:author="Frederik Saltre" w:date="2023-09-04T14:54:00Z">
            <w:rPr>
              <w:rFonts w:ascii="Times New Roman" w:hAnsi="Times New Roman" w:cs="Times New Roman"/>
              <w:kern w:val="0"/>
              <w:sz w:val="22"/>
              <w:szCs w:val="22"/>
            </w:rPr>
          </w:rPrChange>
        </w:rPr>
        <w:t>non-</w:t>
      </w:r>
      <w:del w:id="85" w:author="Frederik Saltre" w:date="2023-09-04T14:50:00Z">
        <w:r w:rsidRPr="006805F7" w:rsidDel="00C67510">
          <w:rPr>
            <w:rFonts w:ascii="Times New Roman" w:hAnsi="Times New Roman" w:cs="Times New Roman"/>
            <w:kern w:val="0"/>
            <w:sz w:val="22"/>
            <w:szCs w:val="22"/>
            <w:lang w:val="en-AU"/>
            <w:rPrChange w:id="86" w:author="Frederik Saltre" w:date="2023-09-04T14:54:00Z">
              <w:rPr>
                <w:rFonts w:ascii="Times New Roman" w:hAnsi="Times New Roman" w:cs="Times New Roman"/>
                <w:kern w:val="0"/>
                <w:sz w:val="22"/>
                <w:szCs w:val="22"/>
              </w:rPr>
            </w:rPrChange>
          </w:rPr>
          <w:delText>analogous</w:delText>
        </w:r>
      </w:del>
      <w:ins w:id="87" w:author="Frederik Saltre" w:date="2023-09-04T14:50:00Z">
        <w:r w:rsidR="00C67510" w:rsidRPr="006805F7">
          <w:rPr>
            <w:rFonts w:ascii="Times New Roman" w:hAnsi="Times New Roman" w:cs="Times New Roman"/>
            <w:kern w:val="0"/>
            <w:sz w:val="22"/>
            <w:szCs w:val="22"/>
            <w:lang w:val="en-AU"/>
            <w:rPrChange w:id="88" w:author="Frederik Saltre" w:date="2023-09-04T14:54:00Z">
              <w:rPr>
                <w:rFonts w:ascii="Times New Roman" w:hAnsi="Times New Roman" w:cs="Times New Roman"/>
                <w:kern w:val="0"/>
                <w:sz w:val="22"/>
                <w:szCs w:val="22"/>
                <w:lang w:val="fr-FR"/>
              </w:rPr>
            </w:rPrChange>
          </w:rPr>
          <w:t>analogues</w:t>
        </w:r>
      </w:ins>
      <w:r w:rsidRPr="006805F7">
        <w:rPr>
          <w:rFonts w:ascii="Times New Roman" w:hAnsi="Times New Roman" w:cs="Times New Roman"/>
          <w:kern w:val="0"/>
          <w:sz w:val="22"/>
          <w:szCs w:val="22"/>
          <w:lang w:val="en-AU"/>
          <w:rPrChange w:id="89" w:author="Frederik Saltre" w:date="2023-09-04T14:54:00Z">
            <w:rPr>
              <w:rFonts w:ascii="Times New Roman" w:hAnsi="Times New Roman" w:cs="Times New Roman"/>
              <w:kern w:val="0"/>
              <w:sz w:val="22"/>
              <w:szCs w:val="22"/>
            </w:rPr>
          </w:rPrChange>
        </w:rPr>
        <w:t xml:space="preserve"> </w:t>
      </w:r>
      <w:del w:id="90" w:author="Frederik Saltre" w:date="2023-09-04T14:50:00Z">
        <w:r w:rsidRPr="006805F7" w:rsidDel="00C67510">
          <w:rPr>
            <w:rFonts w:ascii="Times New Roman" w:hAnsi="Times New Roman" w:cs="Times New Roman"/>
            <w:kern w:val="0"/>
            <w:sz w:val="22"/>
            <w:szCs w:val="22"/>
            <w:lang w:val="en-AU"/>
            <w:rPrChange w:id="91" w:author="Frederik Saltre" w:date="2023-09-04T14:54:00Z">
              <w:rPr>
                <w:rFonts w:ascii="Times New Roman" w:hAnsi="Times New Roman" w:cs="Times New Roman"/>
                <w:kern w:val="0"/>
                <w:sz w:val="22"/>
                <w:szCs w:val="22"/>
              </w:rPr>
            </w:rPrChange>
          </w:rPr>
          <w:delText>environments</w:delText>
        </w:r>
      </w:del>
      <w:ins w:id="92" w:author="Frederik Saltre" w:date="2023-09-04T14:50:00Z">
        <w:r w:rsidR="00C67510" w:rsidRPr="006805F7">
          <w:rPr>
            <w:rFonts w:ascii="Times New Roman" w:hAnsi="Times New Roman" w:cs="Times New Roman"/>
            <w:kern w:val="0"/>
            <w:sz w:val="22"/>
            <w:szCs w:val="22"/>
            <w:lang w:val="en-AU"/>
            <w:rPrChange w:id="93" w:author="Frederik Saltre" w:date="2023-09-04T14:54:00Z">
              <w:rPr>
                <w:rFonts w:ascii="Times New Roman" w:hAnsi="Times New Roman" w:cs="Times New Roman"/>
                <w:kern w:val="0"/>
                <w:sz w:val="22"/>
                <w:szCs w:val="22"/>
                <w:lang w:val="fr-FR"/>
              </w:rPr>
            </w:rPrChange>
          </w:rPr>
          <w:t>conditions</w:t>
        </w:r>
      </w:ins>
      <w:r w:rsidRPr="006805F7">
        <w:rPr>
          <w:rFonts w:ascii="Times New Roman" w:hAnsi="Times New Roman" w:cs="Times New Roman"/>
          <w:kern w:val="0"/>
          <w:sz w:val="22"/>
          <w:szCs w:val="22"/>
          <w:lang w:val="en-AU"/>
          <w:rPrChange w:id="94" w:author="Frederik Saltre" w:date="2023-09-04T14:54:00Z">
            <w:rPr>
              <w:rFonts w:ascii="Times New Roman" w:hAnsi="Times New Roman" w:cs="Times New Roman"/>
              <w:kern w:val="0"/>
              <w:sz w:val="22"/>
              <w:szCs w:val="22"/>
            </w:rPr>
          </w:rPrChange>
        </w:rPr>
        <w:t>.</w:t>
      </w:r>
    </w:p>
    <w:p w14:paraId="36B723F3" w14:textId="2609961A" w:rsidR="00A736BD" w:rsidRPr="00A736BD" w:rsidDel="006805F7" w:rsidRDefault="00A736BD" w:rsidP="006805F7">
      <w:pPr>
        <w:autoSpaceDE w:val="0"/>
        <w:autoSpaceDN w:val="0"/>
        <w:adjustRightInd w:val="0"/>
        <w:rPr>
          <w:del w:id="95" w:author="Frederik Saltre" w:date="2023-09-04T14:56:00Z"/>
          <w:rFonts w:ascii="Times New Roman" w:hAnsi="Times New Roman" w:cs="Times New Roman"/>
          <w:kern w:val="0"/>
          <w:sz w:val="22"/>
          <w:szCs w:val="22"/>
        </w:rPr>
      </w:pPr>
      <w:r w:rsidRPr="00A736BD">
        <w:rPr>
          <w:rFonts w:ascii="Times New Roman" w:hAnsi="Times New Roman" w:cs="Times New Roman"/>
          <w:kern w:val="0"/>
          <w:sz w:val="22"/>
          <w:szCs w:val="22"/>
        </w:rPr>
        <w:t xml:space="preserve">Our results </w:t>
      </w:r>
      <w:del w:id="96" w:author="Frederik Saltre" w:date="2023-09-04T14:54:00Z">
        <w:r w:rsidRPr="00A736BD" w:rsidDel="006805F7">
          <w:rPr>
            <w:rFonts w:ascii="Times New Roman" w:hAnsi="Times New Roman" w:cs="Times New Roman"/>
            <w:kern w:val="0"/>
            <w:sz w:val="22"/>
            <w:szCs w:val="22"/>
          </w:rPr>
          <w:delText>provide an evaluation of the</w:delText>
        </w:r>
      </w:del>
      <w:ins w:id="97" w:author="Frederik Saltre" w:date="2023-09-04T14:56:00Z">
        <w:r w:rsidR="006805F7">
          <w:rPr>
            <w:rFonts w:ascii="Times New Roman" w:hAnsi="Times New Roman" w:cs="Times New Roman"/>
            <w:kern w:val="0"/>
            <w:sz w:val="22"/>
            <w:szCs w:val="22"/>
          </w:rPr>
          <w:t xml:space="preserve"> (</w:t>
        </w:r>
      </w:ins>
      <w:proofErr w:type="spellStart"/>
      <w:ins w:id="98" w:author="Frederik Saltre" w:date="2023-09-04T14:57:00Z">
        <w:r w:rsidR="006805F7" w:rsidRPr="006805F7">
          <w:rPr>
            <w:rFonts w:ascii="Times New Roman" w:hAnsi="Times New Roman" w:cs="Times New Roman"/>
            <w:i/>
            <w:iCs/>
            <w:kern w:val="0"/>
            <w:sz w:val="22"/>
            <w:szCs w:val="22"/>
            <w:rPrChange w:id="99" w:author="Frederik Saltre" w:date="2023-09-04T14:58:00Z">
              <w:rPr>
                <w:rFonts w:ascii="Times New Roman" w:hAnsi="Times New Roman" w:cs="Times New Roman"/>
                <w:kern w:val="0"/>
                <w:sz w:val="22"/>
                <w:szCs w:val="22"/>
              </w:rPr>
            </w:rPrChange>
          </w:rPr>
          <w:t>i</w:t>
        </w:r>
        <w:proofErr w:type="spellEnd"/>
        <w:r w:rsidR="006805F7">
          <w:rPr>
            <w:rFonts w:ascii="Times New Roman" w:hAnsi="Times New Roman" w:cs="Times New Roman"/>
            <w:kern w:val="0"/>
            <w:sz w:val="22"/>
            <w:szCs w:val="22"/>
          </w:rPr>
          <w:t xml:space="preserve">) </w:t>
        </w:r>
      </w:ins>
      <w:ins w:id="100" w:author="Frederik Saltre" w:date="2023-09-04T14:54:00Z">
        <w:r w:rsidR="006805F7">
          <w:rPr>
            <w:rFonts w:ascii="Times New Roman" w:hAnsi="Times New Roman" w:cs="Times New Roman"/>
            <w:kern w:val="0"/>
            <w:sz w:val="22"/>
            <w:szCs w:val="22"/>
          </w:rPr>
          <w:t>challenge the concept of</w:t>
        </w:r>
      </w:ins>
      <w:r w:rsidRPr="00A736BD">
        <w:rPr>
          <w:rFonts w:ascii="Times New Roman" w:hAnsi="Times New Roman" w:cs="Times New Roman"/>
          <w:kern w:val="0"/>
          <w:sz w:val="22"/>
          <w:szCs w:val="22"/>
        </w:rPr>
        <w:t xml:space="preserve"> transferability </w:t>
      </w:r>
      <w:del w:id="101" w:author="Frederik Saltre" w:date="2023-09-04T14:55:00Z">
        <w:r w:rsidRPr="00A736BD" w:rsidDel="006805F7">
          <w:rPr>
            <w:rFonts w:ascii="Times New Roman" w:hAnsi="Times New Roman" w:cs="Times New Roman"/>
            <w:kern w:val="0"/>
            <w:sz w:val="22"/>
            <w:szCs w:val="22"/>
          </w:rPr>
          <w:delText xml:space="preserve">of </w:delText>
        </w:r>
      </w:del>
      <w:ins w:id="102" w:author="Frederik Saltre" w:date="2023-09-04T14:55:00Z">
        <w:r w:rsidR="006805F7">
          <w:rPr>
            <w:rFonts w:ascii="Times New Roman" w:hAnsi="Times New Roman" w:cs="Times New Roman"/>
            <w:kern w:val="0"/>
            <w:sz w:val="22"/>
            <w:szCs w:val="22"/>
          </w:rPr>
          <w:t>in</w:t>
        </w:r>
        <w:r w:rsidR="006805F7" w:rsidRPr="00A736BD">
          <w:rPr>
            <w:rFonts w:ascii="Times New Roman" w:hAnsi="Times New Roman" w:cs="Times New Roman"/>
            <w:kern w:val="0"/>
            <w:sz w:val="22"/>
            <w:szCs w:val="22"/>
          </w:rPr>
          <w:t xml:space="preserve"> </w:t>
        </w:r>
      </w:ins>
      <w:r w:rsidRPr="00A736BD">
        <w:rPr>
          <w:rFonts w:ascii="Times New Roman" w:hAnsi="Times New Roman" w:cs="Times New Roman"/>
          <w:kern w:val="0"/>
          <w:sz w:val="22"/>
          <w:szCs w:val="22"/>
        </w:rPr>
        <w:t>species distribution model</w:t>
      </w:r>
      <w:ins w:id="103" w:author="Frederik Saltre" w:date="2023-09-04T14:55:00Z">
        <w:r w:rsidR="006805F7">
          <w:rPr>
            <w:rFonts w:ascii="Times New Roman" w:hAnsi="Times New Roman" w:cs="Times New Roman"/>
            <w:kern w:val="0"/>
            <w:sz w:val="22"/>
            <w:szCs w:val="22"/>
          </w:rPr>
          <w:t>ling</w:t>
        </w:r>
      </w:ins>
      <w:del w:id="104" w:author="Frederik Saltre" w:date="2023-09-04T14:55:00Z">
        <w:r w:rsidRPr="00A736BD" w:rsidDel="006805F7">
          <w:rPr>
            <w:rFonts w:ascii="Times New Roman" w:hAnsi="Times New Roman" w:cs="Times New Roman"/>
            <w:kern w:val="0"/>
            <w:sz w:val="22"/>
            <w:szCs w:val="22"/>
          </w:rPr>
          <w:delText>s</w:delText>
        </w:r>
      </w:del>
      <w:r w:rsidRPr="00A736BD">
        <w:rPr>
          <w:rFonts w:ascii="Times New Roman" w:hAnsi="Times New Roman" w:cs="Times New Roman"/>
          <w:kern w:val="0"/>
          <w:sz w:val="22"/>
          <w:szCs w:val="22"/>
        </w:rPr>
        <w:t xml:space="preserve">, </w:t>
      </w:r>
      <w:del w:id="105" w:author="Frederik Saltre" w:date="2023-09-04T14:57:00Z">
        <w:r w:rsidRPr="00A736BD" w:rsidDel="006805F7">
          <w:rPr>
            <w:rFonts w:ascii="Times New Roman" w:hAnsi="Times New Roman" w:cs="Times New Roman"/>
            <w:kern w:val="0"/>
            <w:sz w:val="22"/>
            <w:szCs w:val="22"/>
          </w:rPr>
          <w:delText>and</w:delText>
        </w:r>
      </w:del>
      <w:ins w:id="106" w:author="Frederik Saltre" w:date="2023-09-04T14:57:00Z">
        <w:r w:rsidR="006805F7">
          <w:rPr>
            <w:rFonts w:ascii="Times New Roman" w:hAnsi="Times New Roman" w:cs="Times New Roman"/>
            <w:kern w:val="0"/>
            <w:sz w:val="22"/>
            <w:szCs w:val="22"/>
          </w:rPr>
          <w:t>(</w:t>
        </w:r>
        <w:r w:rsidR="006805F7" w:rsidRPr="006805F7">
          <w:rPr>
            <w:rFonts w:ascii="Times New Roman" w:hAnsi="Times New Roman" w:cs="Times New Roman"/>
            <w:i/>
            <w:iCs/>
            <w:kern w:val="0"/>
            <w:sz w:val="22"/>
            <w:szCs w:val="22"/>
            <w:rPrChange w:id="107" w:author="Frederik Saltre" w:date="2023-09-04T14:58:00Z">
              <w:rPr>
                <w:rFonts w:ascii="Times New Roman" w:hAnsi="Times New Roman" w:cs="Times New Roman"/>
                <w:kern w:val="0"/>
                <w:sz w:val="22"/>
                <w:szCs w:val="22"/>
              </w:rPr>
            </w:rPrChange>
          </w:rPr>
          <w:t>ii</w:t>
        </w:r>
        <w:r w:rsidR="006805F7">
          <w:rPr>
            <w:rFonts w:ascii="Times New Roman" w:hAnsi="Times New Roman" w:cs="Times New Roman"/>
            <w:kern w:val="0"/>
            <w:sz w:val="22"/>
            <w:szCs w:val="22"/>
          </w:rPr>
          <w:t>)</w:t>
        </w:r>
        <w:r w:rsidR="006805F7">
          <w:rPr>
            <w:rFonts w:ascii="Times New Roman" w:hAnsi="Times New Roman" w:cs="Times New Roman"/>
            <w:kern w:val="0"/>
            <w:sz w:val="22"/>
            <w:szCs w:val="22"/>
          </w:rPr>
          <w:t xml:space="preserve"> </w:t>
        </w:r>
      </w:ins>
      <w:ins w:id="108" w:author="Frederik Saltre" w:date="2023-09-04T14:56:00Z">
        <w:r w:rsidR="006805F7">
          <w:rPr>
            <w:rFonts w:ascii="Times New Roman" w:hAnsi="Times New Roman" w:cs="Times New Roman"/>
            <w:kern w:val="0"/>
            <w:sz w:val="22"/>
            <w:szCs w:val="22"/>
          </w:rPr>
          <w:t>highlight the</w:t>
        </w:r>
      </w:ins>
      <w:ins w:id="109" w:author="Frederik Saltre" w:date="2023-09-04T14:55:00Z">
        <w:r w:rsidR="006805F7">
          <w:rPr>
            <w:rFonts w:ascii="Times New Roman" w:hAnsi="Times New Roman" w:cs="Times New Roman"/>
            <w:kern w:val="0"/>
            <w:sz w:val="22"/>
            <w:szCs w:val="22"/>
          </w:rPr>
          <w:t xml:space="preserve"> </w:t>
        </w:r>
      </w:ins>
      <w:ins w:id="110" w:author="Frederik Saltre" w:date="2023-09-04T14:58:00Z">
        <w:r w:rsidR="006805F7">
          <w:rPr>
            <w:rFonts w:ascii="Times New Roman" w:hAnsi="Times New Roman" w:cs="Times New Roman"/>
            <w:kern w:val="0"/>
            <w:sz w:val="22"/>
            <w:szCs w:val="22"/>
          </w:rPr>
          <w:t>main</w:t>
        </w:r>
      </w:ins>
      <w:ins w:id="111" w:author="Frederik Saltre" w:date="2023-09-04T14:55:00Z">
        <w:r w:rsidR="006805F7">
          <w:rPr>
            <w:rFonts w:ascii="Times New Roman" w:hAnsi="Times New Roman" w:cs="Times New Roman"/>
            <w:kern w:val="0"/>
            <w:sz w:val="22"/>
            <w:szCs w:val="22"/>
          </w:rPr>
          <w:t xml:space="preserve"> principle </w:t>
        </w:r>
      </w:ins>
      <w:ins w:id="112" w:author="Frederik Saltre" w:date="2023-09-04T14:56:00Z">
        <w:r w:rsidR="006805F7">
          <w:rPr>
            <w:rFonts w:ascii="Times New Roman" w:hAnsi="Times New Roman" w:cs="Times New Roman"/>
            <w:kern w:val="0"/>
            <w:sz w:val="22"/>
            <w:szCs w:val="22"/>
          </w:rPr>
          <w:t xml:space="preserve">ensuring </w:t>
        </w:r>
      </w:ins>
      <w:del w:id="113" w:author="Frederik Saltre" w:date="2023-09-04T14:56:00Z">
        <w:r w:rsidRPr="00A736BD" w:rsidDel="006805F7">
          <w:rPr>
            <w:rFonts w:ascii="Times New Roman" w:hAnsi="Times New Roman" w:cs="Times New Roman"/>
            <w:kern w:val="0"/>
            <w:sz w:val="22"/>
            <w:szCs w:val="22"/>
          </w:rPr>
          <w:delText xml:space="preserve"> a clear</w:delText>
        </w:r>
      </w:del>
    </w:p>
    <w:p w14:paraId="2AEAED2E" w14:textId="753245D4" w:rsidR="00A736BD" w:rsidRPr="00A736BD" w:rsidDel="006805F7" w:rsidRDefault="00A736BD" w:rsidP="006805F7">
      <w:pPr>
        <w:autoSpaceDE w:val="0"/>
        <w:autoSpaceDN w:val="0"/>
        <w:adjustRightInd w:val="0"/>
        <w:rPr>
          <w:del w:id="114" w:author="Frederik Saltre" w:date="2023-09-04T14:57:00Z"/>
          <w:rFonts w:ascii="Times New Roman" w:hAnsi="Times New Roman" w:cs="Times New Roman"/>
          <w:kern w:val="0"/>
          <w:sz w:val="22"/>
          <w:szCs w:val="22"/>
        </w:rPr>
      </w:pPr>
      <w:del w:id="115" w:author="Frederik Saltre" w:date="2023-09-04T14:56:00Z">
        <w:r w:rsidRPr="00A736BD" w:rsidDel="006805F7">
          <w:rPr>
            <w:rFonts w:ascii="Times New Roman" w:hAnsi="Times New Roman" w:cs="Times New Roman"/>
            <w:kern w:val="0"/>
            <w:sz w:val="22"/>
            <w:szCs w:val="22"/>
          </w:rPr>
          <w:delText xml:space="preserve">identification of the tenets of </w:delText>
        </w:r>
      </w:del>
      <w:r w:rsidRPr="00A736BD">
        <w:rPr>
          <w:rFonts w:ascii="Times New Roman" w:hAnsi="Times New Roman" w:cs="Times New Roman"/>
          <w:kern w:val="0"/>
          <w:sz w:val="22"/>
          <w:szCs w:val="22"/>
        </w:rPr>
        <w:t>model robustness</w:t>
      </w:r>
      <w:del w:id="116" w:author="Frederik Saltre" w:date="2023-09-04T14:57:00Z">
        <w:r w:rsidRPr="00A736BD" w:rsidDel="006805F7">
          <w:rPr>
            <w:rFonts w:ascii="Times New Roman" w:hAnsi="Times New Roman" w:cs="Times New Roman"/>
            <w:kern w:val="0"/>
            <w:sz w:val="22"/>
            <w:szCs w:val="22"/>
          </w:rPr>
          <w:delText xml:space="preserve">. </w:delText>
        </w:r>
      </w:del>
      <w:ins w:id="117" w:author="Frederik Saltre" w:date="2023-09-04T14:57:00Z">
        <w:r w:rsidR="006805F7">
          <w:rPr>
            <w:rFonts w:ascii="Times New Roman" w:hAnsi="Times New Roman" w:cs="Times New Roman"/>
            <w:kern w:val="0"/>
            <w:sz w:val="22"/>
            <w:szCs w:val="22"/>
          </w:rPr>
          <w:t xml:space="preserve"> and</w:t>
        </w:r>
      </w:ins>
      <w:ins w:id="118" w:author="Frederik Saltre" w:date="2023-09-04T14:58:00Z">
        <w:r w:rsidR="006805F7">
          <w:rPr>
            <w:rFonts w:ascii="Times New Roman" w:hAnsi="Times New Roman" w:cs="Times New Roman"/>
            <w:kern w:val="0"/>
            <w:sz w:val="22"/>
            <w:szCs w:val="22"/>
          </w:rPr>
          <w:t xml:space="preserve"> (</w:t>
        </w:r>
        <w:r w:rsidR="006805F7" w:rsidRPr="006805F7">
          <w:rPr>
            <w:rFonts w:ascii="Times New Roman" w:hAnsi="Times New Roman" w:cs="Times New Roman"/>
            <w:i/>
            <w:iCs/>
            <w:kern w:val="0"/>
            <w:sz w:val="22"/>
            <w:szCs w:val="22"/>
            <w:rPrChange w:id="119" w:author="Frederik Saltre" w:date="2023-09-04T14:58:00Z">
              <w:rPr>
                <w:rFonts w:ascii="Times New Roman" w:hAnsi="Times New Roman" w:cs="Times New Roman"/>
                <w:kern w:val="0"/>
                <w:sz w:val="22"/>
                <w:szCs w:val="22"/>
              </w:rPr>
            </w:rPrChange>
          </w:rPr>
          <w:t>iii</w:t>
        </w:r>
        <w:r w:rsidR="006805F7">
          <w:rPr>
            <w:rFonts w:ascii="Times New Roman" w:hAnsi="Times New Roman" w:cs="Times New Roman"/>
            <w:kern w:val="0"/>
            <w:sz w:val="22"/>
            <w:szCs w:val="22"/>
          </w:rPr>
          <w:t>)</w:t>
        </w:r>
      </w:ins>
      <w:ins w:id="120" w:author="Frederik Saltre" w:date="2023-09-04T14:57:00Z">
        <w:r w:rsidR="006805F7">
          <w:rPr>
            <w:rFonts w:ascii="Times New Roman" w:hAnsi="Times New Roman" w:cs="Times New Roman"/>
            <w:kern w:val="0"/>
            <w:sz w:val="22"/>
            <w:szCs w:val="22"/>
          </w:rPr>
          <w:t xml:space="preserve"> </w:t>
        </w:r>
      </w:ins>
      <w:del w:id="121" w:author="Frederik Saltre" w:date="2023-09-04T14:57:00Z">
        <w:r w:rsidRPr="00A736BD" w:rsidDel="006805F7">
          <w:rPr>
            <w:rFonts w:ascii="Times New Roman" w:hAnsi="Times New Roman" w:cs="Times New Roman"/>
            <w:kern w:val="0"/>
            <w:sz w:val="22"/>
            <w:szCs w:val="22"/>
          </w:rPr>
          <w:delText>Our work also highlights a promising perspective to</w:delText>
        </w:r>
      </w:del>
      <w:ins w:id="122" w:author="Frederik Saltre" w:date="2023-09-04T14:57:00Z">
        <w:r w:rsidR="006805F7">
          <w:rPr>
            <w:rFonts w:ascii="Times New Roman" w:hAnsi="Times New Roman" w:cs="Times New Roman"/>
            <w:kern w:val="0"/>
            <w:sz w:val="22"/>
            <w:szCs w:val="22"/>
          </w:rPr>
          <w:t xml:space="preserve">provide a promising framework to </w:t>
        </w:r>
      </w:ins>
    </w:p>
    <w:p w14:paraId="1199D7A1" w14:textId="28D0560D" w:rsidR="00FC00F4" w:rsidRDefault="00A736BD" w:rsidP="006805F7">
      <w:pPr>
        <w:autoSpaceDE w:val="0"/>
        <w:autoSpaceDN w:val="0"/>
        <w:adjustRightInd w:val="0"/>
        <w:rPr>
          <w:ins w:id="123" w:author="Frederik Saltre" w:date="2023-09-04T14:59:00Z"/>
          <w:rFonts w:ascii="Times New Roman" w:hAnsi="Times New Roman" w:cs="Times New Roman"/>
          <w:kern w:val="0"/>
          <w:sz w:val="22"/>
          <w:szCs w:val="22"/>
        </w:rPr>
      </w:pPr>
      <w:r w:rsidRPr="00A736BD">
        <w:rPr>
          <w:rFonts w:ascii="Times New Roman" w:hAnsi="Times New Roman" w:cs="Times New Roman"/>
          <w:kern w:val="0"/>
          <w:sz w:val="22"/>
          <w:szCs w:val="22"/>
        </w:rPr>
        <w:t xml:space="preserve">scale up complex models and </w:t>
      </w:r>
      <w:del w:id="124" w:author="Frederik Saltre" w:date="2023-09-04T14:58:00Z">
        <w:r w:rsidRPr="00A736BD" w:rsidDel="006805F7">
          <w:rPr>
            <w:rFonts w:ascii="Times New Roman" w:hAnsi="Times New Roman" w:cs="Times New Roman"/>
            <w:kern w:val="0"/>
            <w:sz w:val="22"/>
            <w:szCs w:val="22"/>
          </w:rPr>
          <w:delText xml:space="preserve">spread </w:delText>
        </w:r>
      </w:del>
      <w:ins w:id="125" w:author="Frederik Saltre" w:date="2023-09-04T14:58:00Z">
        <w:r w:rsidR="006805F7">
          <w:rPr>
            <w:rFonts w:ascii="Times New Roman" w:hAnsi="Times New Roman" w:cs="Times New Roman"/>
            <w:kern w:val="0"/>
            <w:sz w:val="22"/>
            <w:szCs w:val="22"/>
          </w:rPr>
          <w:t>promote</w:t>
        </w:r>
        <w:r w:rsidR="006805F7" w:rsidRPr="00A736BD">
          <w:rPr>
            <w:rFonts w:ascii="Times New Roman" w:hAnsi="Times New Roman" w:cs="Times New Roman"/>
            <w:kern w:val="0"/>
            <w:sz w:val="22"/>
            <w:szCs w:val="22"/>
          </w:rPr>
          <w:t xml:space="preserve"> </w:t>
        </w:r>
      </w:ins>
      <w:r w:rsidRPr="00A736BD">
        <w:rPr>
          <w:rFonts w:ascii="Times New Roman" w:hAnsi="Times New Roman" w:cs="Times New Roman"/>
          <w:kern w:val="0"/>
          <w:sz w:val="22"/>
          <w:szCs w:val="22"/>
        </w:rPr>
        <w:t>their use in a</w:t>
      </w:r>
      <w:ins w:id="126" w:author="Frederik Saltre" w:date="2023-09-04T15:01:00Z">
        <w:r w:rsidR="006805F7">
          <w:rPr>
            <w:rFonts w:ascii="Times New Roman" w:hAnsi="Times New Roman" w:cs="Times New Roman"/>
            <w:kern w:val="0"/>
            <w:sz w:val="22"/>
            <w:szCs w:val="22"/>
          </w:rPr>
          <w:t>n</w:t>
        </w:r>
      </w:ins>
      <w:r w:rsidRPr="00A736BD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del w:id="127" w:author="Frederik Saltre" w:date="2023-09-04T15:01:00Z">
        <w:r w:rsidRPr="00A736BD" w:rsidDel="006805F7">
          <w:rPr>
            <w:rFonts w:ascii="Times New Roman" w:hAnsi="Times New Roman" w:cs="Times New Roman"/>
            <w:kern w:val="0"/>
            <w:sz w:val="22"/>
            <w:szCs w:val="22"/>
          </w:rPr>
          <w:delText xml:space="preserve">rapidly </w:delText>
        </w:r>
      </w:del>
      <w:ins w:id="128" w:author="Frederik Saltre" w:date="2023-09-04T15:01:00Z">
        <w:r w:rsidR="006805F7">
          <w:rPr>
            <w:rFonts w:ascii="Times New Roman" w:hAnsi="Times New Roman" w:cs="Times New Roman"/>
            <w:kern w:val="0"/>
            <w:sz w:val="22"/>
            <w:szCs w:val="22"/>
          </w:rPr>
          <w:t>ever-</w:t>
        </w:r>
      </w:ins>
      <w:r w:rsidRPr="00A736BD">
        <w:rPr>
          <w:rFonts w:ascii="Times New Roman" w:hAnsi="Times New Roman" w:cs="Times New Roman"/>
          <w:kern w:val="0"/>
          <w:sz w:val="22"/>
          <w:szCs w:val="22"/>
        </w:rPr>
        <w:t>changing world.</w:t>
      </w:r>
    </w:p>
    <w:p w14:paraId="34129683" w14:textId="77777777" w:rsidR="006805F7" w:rsidRDefault="006805F7" w:rsidP="006805F7">
      <w:pPr>
        <w:autoSpaceDE w:val="0"/>
        <w:autoSpaceDN w:val="0"/>
        <w:adjustRightInd w:val="0"/>
        <w:rPr>
          <w:ins w:id="129" w:author="Frederik Saltre" w:date="2023-09-04T14:59:00Z"/>
          <w:rFonts w:ascii="Times New Roman" w:hAnsi="Times New Roman" w:cs="Times New Roman"/>
          <w:kern w:val="0"/>
          <w:sz w:val="22"/>
          <w:szCs w:val="22"/>
        </w:rPr>
      </w:pPr>
    </w:p>
    <w:p w14:paraId="4D3FA59B" w14:textId="77777777" w:rsidR="006805F7" w:rsidRDefault="006805F7" w:rsidP="006805F7">
      <w:pPr>
        <w:autoSpaceDE w:val="0"/>
        <w:autoSpaceDN w:val="0"/>
        <w:adjustRightInd w:val="0"/>
        <w:rPr>
          <w:ins w:id="130" w:author="Frederik Saltre" w:date="2023-09-04T14:59:00Z"/>
          <w:rFonts w:ascii="Times New Roman" w:hAnsi="Times New Roman" w:cs="Times New Roman"/>
          <w:kern w:val="0"/>
          <w:sz w:val="22"/>
          <w:szCs w:val="22"/>
        </w:rPr>
      </w:pPr>
    </w:p>
    <w:p w14:paraId="7E330539" w14:textId="77777777" w:rsidR="006805F7" w:rsidRDefault="006805F7" w:rsidP="006805F7">
      <w:pPr>
        <w:autoSpaceDE w:val="0"/>
        <w:autoSpaceDN w:val="0"/>
        <w:adjustRightInd w:val="0"/>
        <w:rPr>
          <w:ins w:id="131" w:author="Frederik Saltre" w:date="2023-09-04T14:59:00Z"/>
          <w:rFonts w:ascii="Times New Roman" w:hAnsi="Times New Roman" w:cs="Times New Roman"/>
          <w:kern w:val="0"/>
          <w:sz w:val="22"/>
          <w:szCs w:val="22"/>
        </w:rPr>
      </w:pPr>
    </w:p>
    <w:p w14:paraId="2052F5F4" w14:textId="77777777" w:rsidR="006805F7" w:rsidRDefault="006805F7" w:rsidP="006805F7">
      <w:pPr>
        <w:autoSpaceDE w:val="0"/>
        <w:autoSpaceDN w:val="0"/>
        <w:adjustRightInd w:val="0"/>
        <w:rPr>
          <w:ins w:id="132" w:author="Frederik Saltre" w:date="2023-09-04T14:59:00Z"/>
          <w:rFonts w:ascii="Times New Roman" w:hAnsi="Times New Roman" w:cs="Times New Roman"/>
          <w:kern w:val="0"/>
          <w:sz w:val="22"/>
          <w:szCs w:val="22"/>
        </w:rPr>
      </w:pPr>
    </w:p>
    <w:p w14:paraId="3518476D" w14:textId="77777777" w:rsidR="006805F7" w:rsidRPr="00A736BD" w:rsidRDefault="006805F7" w:rsidP="006805F7">
      <w:pPr>
        <w:autoSpaceDE w:val="0"/>
        <w:autoSpaceDN w:val="0"/>
        <w:adjustRightInd w:val="0"/>
        <w:pPrChange w:id="133" w:author="Frederik Saltre" w:date="2023-09-04T14:57:00Z">
          <w:pPr/>
        </w:pPrChange>
      </w:pPr>
    </w:p>
    <w:sectPr w:rsidR="006805F7" w:rsidRPr="00A736BD" w:rsidSect="00C367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5" w:author="Frederik Saltre" w:date="2023-09-04T14:24:00Z" w:initials="FS">
    <w:p w14:paraId="66B40817" w14:textId="77777777" w:rsidR="00FE42A4" w:rsidRDefault="00FE42A4" w:rsidP="00FE42A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Same here</w:t>
      </w:r>
    </w:p>
  </w:comment>
  <w:comment w:id="52" w:author="Frederik Saltre" w:date="2023-09-04T14:35:00Z" w:initials="FS">
    <w:p w14:paraId="73D73B9B" w14:textId="77777777" w:rsidR="00F01A9B" w:rsidRDefault="00F01A9B" w:rsidP="00CC79D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It is not clear how you jumped from evaluating hindcast simulation performance to uncertainty in model forecasts.</w:t>
      </w:r>
    </w:p>
  </w:comment>
  <w:comment w:id="60" w:author="Frederik Saltre" w:date="2023-09-04T15:00:00Z" w:initials="FS">
    <w:p w14:paraId="13527EC6" w14:textId="77777777" w:rsidR="006805F7" w:rsidRDefault="006805F7" w:rsidP="00C64EA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Might be worth saying what this approach is.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B40817" w15:done="0"/>
  <w15:commentEx w15:paraId="73D73B9B" w15:done="0"/>
  <w15:commentEx w15:paraId="13527EC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33CE686F" w16cex:dateUtc="2023-09-04T04:24:00Z"/>
  <w16cex:commentExtensible w16cex:durableId="51CDCA0E" w16cex:dateUtc="2023-09-04T04:35:00Z"/>
  <w16cex:commentExtensible w16cex:durableId="37A4C190" w16cex:dateUtc="2023-09-04T05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B40817" w16cid:durableId="33CE686F"/>
  <w16cid:commentId w16cid:paraId="73D73B9B" w16cid:durableId="51CDCA0E"/>
  <w16cid:commentId w16cid:paraId="13527EC6" w16cid:durableId="37A4C1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ederik Saltre">
    <w15:presenceInfo w15:providerId="AD" w15:userId="S::yosa0219@colorado.edu::f765049c-db73-40c8-a93a-389a6f33db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BD"/>
    <w:rsid w:val="00000EDA"/>
    <w:rsid w:val="00001887"/>
    <w:rsid w:val="00001C68"/>
    <w:rsid w:val="00003EC1"/>
    <w:rsid w:val="00006E84"/>
    <w:rsid w:val="00007A56"/>
    <w:rsid w:val="00007FB1"/>
    <w:rsid w:val="00010188"/>
    <w:rsid w:val="000107A0"/>
    <w:rsid w:val="00010851"/>
    <w:rsid w:val="0001249B"/>
    <w:rsid w:val="00013849"/>
    <w:rsid w:val="00013BE7"/>
    <w:rsid w:val="00013C8F"/>
    <w:rsid w:val="00014902"/>
    <w:rsid w:val="00014B43"/>
    <w:rsid w:val="00016BE0"/>
    <w:rsid w:val="00016E1C"/>
    <w:rsid w:val="00017B26"/>
    <w:rsid w:val="0002000A"/>
    <w:rsid w:val="00020A92"/>
    <w:rsid w:val="000212DB"/>
    <w:rsid w:val="000224E9"/>
    <w:rsid w:val="00022A13"/>
    <w:rsid w:val="00022EBB"/>
    <w:rsid w:val="00025D7E"/>
    <w:rsid w:val="000262C2"/>
    <w:rsid w:val="000272C0"/>
    <w:rsid w:val="0003109E"/>
    <w:rsid w:val="00031E20"/>
    <w:rsid w:val="00031EB8"/>
    <w:rsid w:val="00032527"/>
    <w:rsid w:val="00032CDA"/>
    <w:rsid w:val="00032ECB"/>
    <w:rsid w:val="0003489F"/>
    <w:rsid w:val="00036F5D"/>
    <w:rsid w:val="000373E5"/>
    <w:rsid w:val="0004168E"/>
    <w:rsid w:val="00041788"/>
    <w:rsid w:val="00042B8D"/>
    <w:rsid w:val="00043621"/>
    <w:rsid w:val="000438B9"/>
    <w:rsid w:val="00043DD9"/>
    <w:rsid w:val="000445AE"/>
    <w:rsid w:val="0004554A"/>
    <w:rsid w:val="0004782F"/>
    <w:rsid w:val="0005004C"/>
    <w:rsid w:val="00050A72"/>
    <w:rsid w:val="0005114D"/>
    <w:rsid w:val="000520D6"/>
    <w:rsid w:val="000520F2"/>
    <w:rsid w:val="00052436"/>
    <w:rsid w:val="000530C9"/>
    <w:rsid w:val="0005394F"/>
    <w:rsid w:val="00054E9C"/>
    <w:rsid w:val="00055164"/>
    <w:rsid w:val="0005584F"/>
    <w:rsid w:val="00056E0C"/>
    <w:rsid w:val="000602E7"/>
    <w:rsid w:val="000612E5"/>
    <w:rsid w:val="0006140D"/>
    <w:rsid w:val="0006200B"/>
    <w:rsid w:val="00063C05"/>
    <w:rsid w:val="00065D9D"/>
    <w:rsid w:val="00070165"/>
    <w:rsid w:val="0007071C"/>
    <w:rsid w:val="000709FC"/>
    <w:rsid w:val="00070D20"/>
    <w:rsid w:val="00071A36"/>
    <w:rsid w:val="00072A26"/>
    <w:rsid w:val="00074749"/>
    <w:rsid w:val="00074A85"/>
    <w:rsid w:val="000758DD"/>
    <w:rsid w:val="00075DB7"/>
    <w:rsid w:val="00076B5A"/>
    <w:rsid w:val="00077842"/>
    <w:rsid w:val="00077C20"/>
    <w:rsid w:val="000802E8"/>
    <w:rsid w:val="00080613"/>
    <w:rsid w:val="000806BA"/>
    <w:rsid w:val="00080D62"/>
    <w:rsid w:val="000811E0"/>
    <w:rsid w:val="000838E1"/>
    <w:rsid w:val="00085F10"/>
    <w:rsid w:val="000862E6"/>
    <w:rsid w:val="00086F9A"/>
    <w:rsid w:val="000874DD"/>
    <w:rsid w:val="000876A1"/>
    <w:rsid w:val="00087C61"/>
    <w:rsid w:val="00087D99"/>
    <w:rsid w:val="00090373"/>
    <w:rsid w:val="00090420"/>
    <w:rsid w:val="00090992"/>
    <w:rsid w:val="00091BC7"/>
    <w:rsid w:val="000925BE"/>
    <w:rsid w:val="000927F0"/>
    <w:rsid w:val="00094F1C"/>
    <w:rsid w:val="00095466"/>
    <w:rsid w:val="00097DD9"/>
    <w:rsid w:val="000A0373"/>
    <w:rsid w:val="000A145C"/>
    <w:rsid w:val="000A2D78"/>
    <w:rsid w:val="000A300D"/>
    <w:rsid w:val="000A3354"/>
    <w:rsid w:val="000A4F0B"/>
    <w:rsid w:val="000A6B54"/>
    <w:rsid w:val="000A788B"/>
    <w:rsid w:val="000A7F26"/>
    <w:rsid w:val="000B1B49"/>
    <w:rsid w:val="000B2615"/>
    <w:rsid w:val="000B4489"/>
    <w:rsid w:val="000B4AAD"/>
    <w:rsid w:val="000B4C86"/>
    <w:rsid w:val="000B5BCB"/>
    <w:rsid w:val="000B674B"/>
    <w:rsid w:val="000B6A24"/>
    <w:rsid w:val="000B74C9"/>
    <w:rsid w:val="000B7647"/>
    <w:rsid w:val="000C0BA0"/>
    <w:rsid w:val="000C2A05"/>
    <w:rsid w:val="000C31A2"/>
    <w:rsid w:val="000C3C3F"/>
    <w:rsid w:val="000C57CC"/>
    <w:rsid w:val="000C600D"/>
    <w:rsid w:val="000C644C"/>
    <w:rsid w:val="000C755A"/>
    <w:rsid w:val="000C7714"/>
    <w:rsid w:val="000C78E4"/>
    <w:rsid w:val="000C7C5D"/>
    <w:rsid w:val="000D1BEF"/>
    <w:rsid w:val="000D276E"/>
    <w:rsid w:val="000D2CC2"/>
    <w:rsid w:val="000D2F47"/>
    <w:rsid w:val="000D47A2"/>
    <w:rsid w:val="000D62DE"/>
    <w:rsid w:val="000D64C3"/>
    <w:rsid w:val="000D6D10"/>
    <w:rsid w:val="000E1E4A"/>
    <w:rsid w:val="000E2100"/>
    <w:rsid w:val="000E21A2"/>
    <w:rsid w:val="000E46AE"/>
    <w:rsid w:val="000E4C6C"/>
    <w:rsid w:val="000E7A92"/>
    <w:rsid w:val="000F1A0E"/>
    <w:rsid w:val="000F1E34"/>
    <w:rsid w:val="000F41A1"/>
    <w:rsid w:val="000F4649"/>
    <w:rsid w:val="000F4E33"/>
    <w:rsid w:val="000F5677"/>
    <w:rsid w:val="000F6062"/>
    <w:rsid w:val="000F6C14"/>
    <w:rsid w:val="000F7451"/>
    <w:rsid w:val="00101355"/>
    <w:rsid w:val="001016F9"/>
    <w:rsid w:val="00103AB2"/>
    <w:rsid w:val="00104187"/>
    <w:rsid w:val="00104A90"/>
    <w:rsid w:val="00104FC4"/>
    <w:rsid w:val="001050C5"/>
    <w:rsid w:val="00106C3A"/>
    <w:rsid w:val="00106D99"/>
    <w:rsid w:val="001103F9"/>
    <w:rsid w:val="0011059C"/>
    <w:rsid w:val="00110EA2"/>
    <w:rsid w:val="00111229"/>
    <w:rsid w:val="0011193A"/>
    <w:rsid w:val="00112C7A"/>
    <w:rsid w:val="00113098"/>
    <w:rsid w:val="00114273"/>
    <w:rsid w:val="00114D4E"/>
    <w:rsid w:val="00116846"/>
    <w:rsid w:val="00117929"/>
    <w:rsid w:val="00120A74"/>
    <w:rsid w:val="00120E3F"/>
    <w:rsid w:val="001214B1"/>
    <w:rsid w:val="00121932"/>
    <w:rsid w:val="00123192"/>
    <w:rsid w:val="00123587"/>
    <w:rsid w:val="001244F2"/>
    <w:rsid w:val="0012571A"/>
    <w:rsid w:val="00125AD1"/>
    <w:rsid w:val="0012744B"/>
    <w:rsid w:val="00127F28"/>
    <w:rsid w:val="001303EE"/>
    <w:rsid w:val="00130DCB"/>
    <w:rsid w:val="00131440"/>
    <w:rsid w:val="0013181D"/>
    <w:rsid w:val="00133D9F"/>
    <w:rsid w:val="001359B5"/>
    <w:rsid w:val="00135DCE"/>
    <w:rsid w:val="00136057"/>
    <w:rsid w:val="00137816"/>
    <w:rsid w:val="001379EB"/>
    <w:rsid w:val="0014288E"/>
    <w:rsid w:val="00142D23"/>
    <w:rsid w:val="00145CB5"/>
    <w:rsid w:val="001506EA"/>
    <w:rsid w:val="00150FED"/>
    <w:rsid w:val="001513B6"/>
    <w:rsid w:val="00151EF5"/>
    <w:rsid w:val="001531F2"/>
    <w:rsid w:val="00155358"/>
    <w:rsid w:val="00157ED3"/>
    <w:rsid w:val="00161A72"/>
    <w:rsid w:val="00162517"/>
    <w:rsid w:val="00162D2B"/>
    <w:rsid w:val="00164148"/>
    <w:rsid w:val="00164344"/>
    <w:rsid w:val="00165B8B"/>
    <w:rsid w:val="00165BF2"/>
    <w:rsid w:val="0017090D"/>
    <w:rsid w:val="00173BC2"/>
    <w:rsid w:val="00174356"/>
    <w:rsid w:val="00175473"/>
    <w:rsid w:val="001759BB"/>
    <w:rsid w:val="001761C1"/>
    <w:rsid w:val="00180893"/>
    <w:rsid w:val="0018094B"/>
    <w:rsid w:val="00180BE0"/>
    <w:rsid w:val="001811F9"/>
    <w:rsid w:val="001820F9"/>
    <w:rsid w:val="0018212B"/>
    <w:rsid w:val="00182858"/>
    <w:rsid w:val="00183A76"/>
    <w:rsid w:val="001845DD"/>
    <w:rsid w:val="001855E5"/>
    <w:rsid w:val="001861D3"/>
    <w:rsid w:val="001869CF"/>
    <w:rsid w:val="001873A4"/>
    <w:rsid w:val="0019159C"/>
    <w:rsid w:val="00193A67"/>
    <w:rsid w:val="00193F4B"/>
    <w:rsid w:val="001945C8"/>
    <w:rsid w:val="00194996"/>
    <w:rsid w:val="00195506"/>
    <w:rsid w:val="00195F78"/>
    <w:rsid w:val="0019762B"/>
    <w:rsid w:val="001A0278"/>
    <w:rsid w:val="001A09F6"/>
    <w:rsid w:val="001A0B3B"/>
    <w:rsid w:val="001A18AC"/>
    <w:rsid w:val="001A1CA3"/>
    <w:rsid w:val="001A2318"/>
    <w:rsid w:val="001A2481"/>
    <w:rsid w:val="001A3866"/>
    <w:rsid w:val="001A418A"/>
    <w:rsid w:val="001A52C7"/>
    <w:rsid w:val="001A5FCA"/>
    <w:rsid w:val="001A6549"/>
    <w:rsid w:val="001B0078"/>
    <w:rsid w:val="001B066B"/>
    <w:rsid w:val="001B0B38"/>
    <w:rsid w:val="001B0E79"/>
    <w:rsid w:val="001B1147"/>
    <w:rsid w:val="001B1257"/>
    <w:rsid w:val="001B21D1"/>
    <w:rsid w:val="001B276C"/>
    <w:rsid w:val="001B2A54"/>
    <w:rsid w:val="001B30BF"/>
    <w:rsid w:val="001B3713"/>
    <w:rsid w:val="001B4BD1"/>
    <w:rsid w:val="001B5127"/>
    <w:rsid w:val="001B5454"/>
    <w:rsid w:val="001B5625"/>
    <w:rsid w:val="001B6195"/>
    <w:rsid w:val="001B692E"/>
    <w:rsid w:val="001C0A95"/>
    <w:rsid w:val="001C1491"/>
    <w:rsid w:val="001C1ED1"/>
    <w:rsid w:val="001C44DA"/>
    <w:rsid w:val="001C4C2D"/>
    <w:rsid w:val="001C5015"/>
    <w:rsid w:val="001C51A0"/>
    <w:rsid w:val="001C6B40"/>
    <w:rsid w:val="001C7A27"/>
    <w:rsid w:val="001C7AAD"/>
    <w:rsid w:val="001D0501"/>
    <w:rsid w:val="001D17AB"/>
    <w:rsid w:val="001D2E5E"/>
    <w:rsid w:val="001D39C8"/>
    <w:rsid w:val="001D3A8E"/>
    <w:rsid w:val="001D3AAE"/>
    <w:rsid w:val="001D4EB4"/>
    <w:rsid w:val="001D6886"/>
    <w:rsid w:val="001D7AE8"/>
    <w:rsid w:val="001E2296"/>
    <w:rsid w:val="001E44A2"/>
    <w:rsid w:val="001E4D90"/>
    <w:rsid w:val="001E67C0"/>
    <w:rsid w:val="001E6DEA"/>
    <w:rsid w:val="001F004A"/>
    <w:rsid w:val="001F02B0"/>
    <w:rsid w:val="001F0439"/>
    <w:rsid w:val="001F0625"/>
    <w:rsid w:val="001F0C4C"/>
    <w:rsid w:val="001F1043"/>
    <w:rsid w:val="001F23C3"/>
    <w:rsid w:val="001F2668"/>
    <w:rsid w:val="001F2BBB"/>
    <w:rsid w:val="001F3F06"/>
    <w:rsid w:val="001F3F39"/>
    <w:rsid w:val="001F66B7"/>
    <w:rsid w:val="001F6A09"/>
    <w:rsid w:val="001F6F1A"/>
    <w:rsid w:val="001F7345"/>
    <w:rsid w:val="001F7768"/>
    <w:rsid w:val="00202966"/>
    <w:rsid w:val="0020480E"/>
    <w:rsid w:val="00204FE3"/>
    <w:rsid w:val="0020628D"/>
    <w:rsid w:val="002102A5"/>
    <w:rsid w:val="002105AF"/>
    <w:rsid w:val="002127E9"/>
    <w:rsid w:val="00212E92"/>
    <w:rsid w:val="00213556"/>
    <w:rsid w:val="00213822"/>
    <w:rsid w:val="002145AB"/>
    <w:rsid w:val="002157EC"/>
    <w:rsid w:val="00215F30"/>
    <w:rsid w:val="002163DD"/>
    <w:rsid w:val="00220280"/>
    <w:rsid w:val="0022058C"/>
    <w:rsid w:val="0022144C"/>
    <w:rsid w:val="002222E4"/>
    <w:rsid w:val="002231C5"/>
    <w:rsid w:val="0022364A"/>
    <w:rsid w:val="00223C77"/>
    <w:rsid w:val="00226BA0"/>
    <w:rsid w:val="00226EDC"/>
    <w:rsid w:val="00227D45"/>
    <w:rsid w:val="002308D4"/>
    <w:rsid w:val="00230D4D"/>
    <w:rsid w:val="00231A5C"/>
    <w:rsid w:val="00231AD2"/>
    <w:rsid w:val="002326E7"/>
    <w:rsid w:val="00232C76"/>
    <w:rsid w:val="00234BB8"/>
    <w:rsid w:val="00236F6C"/>
    <w:rsid w:val="00237BF7"/>
    <w:rsid w:val="00237CB6"/>
    <w:rsid w:val="00237D12"/>
    <w:rsid w:val="0024024F"/>
    <w:rsid w:val="00240552"/>
    <w:rsid w:val="00241AFC"/>
    <w:rsid w:val="0024243C"/>
    <w:rsid w:val="0024244A"/>
    <w:rsid w:val="00242731"/>
    <w:rsid w:val="00242F13"/>
    <w:rsid w:val="00243309"/>
    <w:rsid w:val="00243C6B"/>
    <w:rsid w:val="00245282"/>
    <w:rsid w:val="00245F68"/>
    <w:rsid w:val="00246035"/>
    <w:rsid w:val="0024737F"/>
    <w:rsid w:val="00247480"/>
    <w:rsid w:val="00250EFA"/>
    <w:rsid w:val="00252BAE"/>
    <w:rsid w:val="00255037"/>
    <w:rsid w:val="00255508"/>
    <w:rsid w:val="00255FE8"/>
    <w:rsid w:val="00256C5C"/>
    <w:rsid w:val="002577CB"/>
    <w:rsid w:val="00257B7F"/>
    <w:rsid w:val="00260EDC"/>
    <w:rsid w:val="002626D9"/>
    <w:rsid w:val="0026307A"/>
    <w:rsid w:val="00266F16"/>
    <w:rsid w:val="00270C91"/>
    <w:rsid w:val="002739EB"/>
    <w:rsid w:val="002748DF"/>
    <w:rsid w:val="002758FB"/>
    <w:rsid w:val="00276BCB"/>
    <w:rsid w:val="002774C3"/>
    <w:rsid w:val="002813B8"/>
    <w:rsid w:val="00281D75"/>
    <w:rsid w:val="00281F1E"/>
    <w:rsid w:val="002846B1"/>
    <w:rsid w:val="00284BA7"/>
    <w:rsid w:val="00285893"/>
    <w:rsid w:val="002861BD"/>
    <w:rsid w:val="00286BE1"/>
    <w:rsid w:val="00291FD3"/>
    <w:rsid w:val="00292148"/>
    <w:rsid w:val="0029266F"/>
    <w:rsid w:val="002931AA"/>
    <w:rsid w:val="002949E6"/>
    <w:rsid w:val="00294E3C"/>
    <w:rsid w:val="00295323"/>
    <w:rsid w:val="0029616F"/>
    <w:rsid w:val="002A03A8"/>
    <w:rsid w:val="002A055E"/>
    <w:rsid w:val="002A2677"/>
    <w:rsid w:val="002A3877"/>
    <w:rsid w:val="002A42EE"/>
    <w:rsid w:val="002A44CB"/>
    <w:rsid w:val="002A46D4"/>
    <w:rsid w:val="002A699A"/>
    <w:rsid w:val="002A7115"/>
    <w:rsid w:val="002A7634"/>
    <w:rsid w:val="002A7D92"/>
    <w:rsid w:val="002B2C97"/>
    <w:rsid w:val="002B3038"/>
    <w:rsid w:val="002B3785"/>
    <w:rsid w:val="002B4604"/>
    <w:rsid w:val="002B476C"/>
    <w:rsid w:val="002B4CBF"/>
    <w:rsid w:val="002B5E33"/>
    <w:rsid w:val="002B6FED"/>
    <w:rsid w:val="002C04E0"/>
    <w:rsid w:val="002C0792"/>
    <w:rsid w:val="002C0F6F"/>
    <w:rsid w:val="002C1CA7"/>
    <w:rsid w:val="002C344A"/>
    <w:rsid w:val="002C5208"/>
    <w:rsid w:val="002C7820"/>
    <w:rsid w:val="002D045D"/>
    <w:rsid w:val="002D0BB3"/>
    <w:rsid w:val="002D100E"/>
    <w:rsid w:val="002D1371"/>
    <w:rsid w:val="002D1C06"/>
    <w:rsid w:val="002D2062"/>
    <w:rsid w:val="002D2700"/>
    <w:rsid w:val="002D31DB"/>
    <w:rsid w:val="002D3BDE"/>
    <w:rsid w:val="002D48C0"/>
    <w:rsid w:val="002D55DA"/>
    <w:rsid w:val="002D569E"/>
    <w:rsid w:val="002D5C09"/>
    <w:rsid w:val="002D7A01"/>
    <w:rsid w:val="002E0322"/>
    <w:rsid w:val="002E09D2"/>
    <w:rsid w:val="002E0BED"/>
    <w:rsid w:val="002E14E6"/>
    <w:rsid w:val="002E2D35"/>
    <w:rsid w:val="002E3171"/>
    <w:rsid w:val="002E401E"/>
    <w:rsid w:val="002E4050"/>
    <w:rsid w:val="002E4062"/>
    <w:rsid w:val="002E5F7A"/>
    <w:rsid w:val="002E6C9C"/>
    <w:rsid w:val="002E71A0"/>
    <w:rsid w:val="002E72B7"/>
    <w:rsid w:val="002E7DBA"/>
    <w:rsid w:val="002E7EA7"/>
    <w:rsid w:val="002F002F"/>
    <w:rsid w:val="002F008A"/>
    <w:rsid w:val="002F084D"/>
    <w:rsid w:val="002F32C5"/>
    <w:rsid w:val="002F3379"/>
    <w:rsid w:val="002F397E"/>
    <w:rsid w:val="002F436D"/>
    <w:rsid w:val="002F5FB4"/>
    <w:rsid w:val="002F776B"/>
    <w:rsid w:val="002F7CCC"/>
    <w:rsid w:val="002F7F39"/>
    <w:rsid w:val="00300A08"/>
    <w:rsid w:val="003011B0"/>
    <w:rsid w:val="0030171E"/>
    <w:rsid w:val="00301C8E"/>
    <w:rsid w:val="00301F98"/>
    <w:rsid w:val="00303E7E"/>
    <w:rsid w:val="00303F56"/>
    <w:rsid w:val="00304277"/>
    <w:rsid w:val="003043C0"/>
    <w:rsid w:val="00304F4D"/>
    <w:rsid w:val="003064EB"/>
    <w:rsid w:val="00306A41"/>
    <w:rsid w:val="00306E59"/>
    <w:rsid w:val="0030739E"/>
    <w:rsid w:val="003105CC"/>
    <w:rsid w:val="003113CF"/>
    <w:rsid w:val="00312149"/>
    <w:rsid w:val="00312830"/>
    <w:rsid w:val="00313766"/>
    <w:rsid w:val="00313F9D"/>
    <w:rsid w:val="00315899"/>
    <w:rsid w:val="00317124"/>
    <w:rsid w:val="00317B30"/>
    <w:rsid w:val="00317CF4"/>
    <w:rsid w:val="00317EFE"/>
    <w:rsid w:val="0032025C"/>
    <w:rsid w:val="00321BEE"/>
    <w:rsid w:val="00322515"/>
    <w:rsid w:val="003230B3"/>
    <w:rsid w:val="00323989"/>
    <w:rsid w:val="00323E23"/>
    <w:rsid w:val="00324F50"/>
    <w:rsid w:val="00330367"/>
    <w:rsid w:val="00330BB8"/>
    <w:rsid w:val="00331FD2"/>
    <w:rsid w:val="0033287A"/>
    <w:rsid w:val="00333D0F"/>
    <w:rsid w:val="00334CB8"/>
    <w:rsid w:val="003353A6"/>
    <w:rsid w:val="003354D4"/>
    <w:rsid w:val="00335660"/>
    <w:rsid w:val="00337458"/>
    <w:rsid w:val="00337D0F"/>
    <w:rsid w:val="00340F4E"/>
    <w:rsid w:val="00341744"/>
    <w:rsid w:val="0034218B"/>
    <w:rsid w:val="00342B1F"/>
    <w:rsid w:val="00343157"/>
    <w:rsid w:val="00344454"/>
    <w:rsid w:val="0034539A"/>
    <w:rsid w:val="00345BD5"/>
    <w:rsid w:val="00345F44"/>
    <w:rsid w:val="0034642D"/>
    <w:rsid w:val="003473E2"/>
    <w:rsid w:val="00347B67"/>
    <w:rsid w:val="00350F3E"/>
    <w:rsid w:val="00351AF7"/>
    <w:rsid w:val="00352243"/>
    <w:rsid w:val="00352D3A"/>
    <w:rsid w:val="003533D2"/>
    <w:rsid w:val="00353E15"/>
    <w:rsid w:val="00354613"/>
    <w:rsid w:val="00354BBE"/>
    <w:rsid w:val="00354C36"/>
    <w:rsid w:val="0035611C"/>
    <w:rsid w:val="00356927"/>
    <w:rsid w:val="003570D0"/>
    <w:rsid w:val="0036067F"/>
    <w:rsid w:val="003606A4"/>
    <w:rsid w:val="003619EF"/>
    <w:rsid w:val="003624CB"/>
    <w:rsid w:val="00362875"/>
    <w:rsid w:val="00362E68"/>
    <w:rsid w:val="00363001"/>
    <w:rsid w:val="00363A29"/>
    <w:rsid w:val="00364A6B"/>
    <w:rsid w:val="0036507D"/>
    <w:rsid w:val="0036630C"/>
    <w:rsid w:val="00370494"/>
    <w:rsid w:val="00371302"/>
    <w:rsid w:val="003733E9"/>
    <w:rsid w:val="00375FF5"/>
    <w:rsid w:val="003767DF"/>
    <w:rsid w:val="0037732F"/>
    <w:rsid w:val="003805F5"/>
    <w:rsid w:val="003808E3"/>
    <w:rsid w:val="00380EC9"/>
    <w:rsid w:val="00381609"/>
    <w:rsid w:val="003829DB"/>
    <w:rsid w:val="00382F28"/>
    <w:rsid w:val="00383466"/>
    <w:rsid w:val="003852DB"/>
    <w:rsid w:val="00387007"/>
    <w:rsid w:val="00387049"/>
    <w:rsid w:val="00390410"/>
    <w:rsid w:val="00391C67"/>
    <w:rsid w:val="00392A7E"/>
    <w:rsid w:val="003954F6"/>
    <w:rsid w:val="00395655"/>
    <w:rsid w:val="00395AF8"/>
    <w:rsid w:val="00396045"/>
    <w:rsid w:val="00397C5D"/>
    <w:rsid w:val="003A072D"/>
    <w:rsid w:val="003A152F"/>
    <w:rsid w:val="003A24D8"/>
    <w:rsid w:val="003A387A"/>
    <w:rsid w:val="003A4939"/>
    <w:rsid w:val="003A4C1D"/>
    <w:rsid w:val="003A51E2"/>
    <w:rsid w:val="003A546E"/>
    <w:rsid w:val="003A634E"/>
    <w:rsid w:val="003A738D"/>
    <w:rsid w:val="003B1CDA"/>
    <w:rsid w:val="003B2DAC"/>
    <w:rsid w:val="003B2F2C"/>
    <w:rsid w:val="003B3365"/>
    <w:rsid w:val="003B415D"/>
    <w:rsid w:val="003B416A"/>
    <w:rsid w:val="003B5230"/>
    <w:rsid w:val="003B5A48"/>
    <w:rsid w:val="003B5DBE"/>
    <w:rsid w:val="003B6081"/>
    <w:rsid w:val="003B69E7"/>
    <w:rsid w:val="003B6F55"/>
    <w:rsid w:val="003C31DE"/>
    <w:rsid w:val="003C3565"/>
    <w:rsid w:val="003C36CA"/>
    <w:rsid w:val="003C40DE"/>
    <w:rsid w:val="003C4588"/>
    <w:rsid w:val="003C71DE"/>
    <w:rsid w:val="003C75F2"/>
    <w:rsid w:val="003C7719"/>
    <w:rsid w:val="003C7E1D"/>
    <w:rsid w:val="003D041B"/>
    <w:rsid w:val="003D0716"/>
    <w:rsid w:val="003D1829"/>
    <w:rsid w:val="003D1AA9"/>
    <w:rsid w:val="003D2073"/>
    <w:rsid w:val="003D2901"/>
    <w:rsid w:val="003D2BAD"/>
    <w:rsid w:val="003D410E"/>
    <w:rsid w:val="003D4387"/>
    <w:rsid w:val="003D5A60"/>
    <w:rsid w:val="003D629E"/>
    <w:rsid w:val="003D633B"/>
    <w:rsid w:val="003D635E"/>
    <w:rsid w:val="003D6C6C"/>
    <w:rsid w:val="003D6D76"/>
    <w:rsid w:val="003D70F0"/>
    <w:rsid w:val="003D7580"/>
    <w:rsid w:val="003E044F"/>
    <w:rsid w:val="003E15E8"/>
    <w:rsid w:val="003E2BDA"/>
    <w:rsid w:val="003E3D31"/>
    <w:rsid w:val="003E40F9"/>
    <w:rsid w:val="003E635F"/>
    <w:rsid w:val="003E6650"/>
    <w:rsid w:val="003F0109"/>
    <w:rsid w:val="003F0888"/>
    <w:rsid w:val="003F0963"/>
    <w:rsid w:val="003F18CB"/>
    <w:rsid w:val="003F191B"/>
    <w:rsid w:val="003F1F44"/>
    <w:rsid w:val="003F22FB"/>
    <w:rsid w:val="003F2B82"/>
    <w:rsid w:val="003F4017"/>
    <w:rsid w:val="003F46D2"/>
    <w:rsid w:val="003F5584"/>
    <w:rsid w:val="003F5715"/>
    <w:rsid w:val="003F6936"/>
    <w:rsid w:val="003F71A9"/>
    <w:rsid w:val="003F7F85"/>
    <w:rsid w:val="0040112E"/>
    <w:rsid w:val="004025D2"/>
    <w:rsid w:val="00402C0C"/>
    <w:rsid w:val="004030C8"/>
    <w:rsid w:val="004033E0"/>
    <w:rsid w:val="00403CB7"/>
    <w:rsid w:val="0040450B"/>
    <w:rsid w:val="00405342"/>
    <w:rsid w:val="00405CAA"/>
    <w:rsid w:val="00407F28"/>
    <w:rsid w:val="00414377"/>
    <w:rsid w:val="0041451E"/>
    <w:rsid w:val="004149EC"/>
    <w:rsid w:val="00414BDC"/>
    <w:rsid w:val="00415161"/>
    <w:rsid w:val="00415281"/>
    <w:rsid w:val="00415425"/>
    <w:rsid w:val="00415CD1"/>
    <w:rsid w:val="0042025A"/>
    <w:rsid w:val="00420794"/>
    <w:rsid w:val="0042088E"/>
    <w:rsid w:val="0042154C"/>
    <w:rsid w:val="00421BBD"/>
    <w:rsid w:val="00422893"/>
    <w:rsid w:val="0042295B"/>
    <w:rsid w:val="00425441"/>
    <w:rsid w:val="00425933"/>
    <w:rsid w:val="00426536"/>
    <w:rsid w:val="00426659"/>
    <w:rsid w:val="0043051F"/>
    <w:rsid w:val="00430A28"/>
    <w:rsid w:val="00430FBC"/>
    <w:rsid w:val="00432FD1"/>
    <w:rsid w:val="004340D8"/>
    <w:rsid w:val="0043507A"/>
    <w:rsid w:val="0043532C"/>
    <w:rsid w:val="004357D4"/>
    <w:rsid w:val="00436556"/>
    <w:rsid w:val="00437965"/>
    <w:rsid w:val="00441235"/>
    <w:rsid w:val="00443C53"/>
    <w:rsid w:val="004452D4"/>
    <w:rsid w:val="00445F75"/>
    <w:rsid w:val="00447EB8"/>
    <w:rsid w:val="004502FD"/>
    <w:rsid w:val="0045077D"/>
    <w:rsid w:val="00453621"/>
    <w:rsid w:val="00453763"/>
    <w:rsid w:val="00455FE1"/>
    <w:rsid w:val="0045633F"/>
    <w:rsid w:val="004564E9"/>
    <w:rsid w:val="00457461"/>
    <w:rsid w:val="00460670"/>
    <w:rsid w:val="00460E6B"/>
    <w:rsid w:val="004621D0"/>
    <w:rsid w:val="00462FB0"/>
    <w:rsid w:val="00463478"/>
    <w:rsid w:val="0046439A"/>
    <w:rsid w:val="00465B46"/>
    <w:rsid w:val="0046642A"/>
    <w:rsid w:val="00466F1E"/>
    <w:rsid w:val="00466FEE"/>
    <w:rsid w:val="00471276"/>
    <w:rsid w:val="004737AD"/>
    <w:rsid w:val="0047400D"/>
    <w:rsid w:val="00474779"/>
    <w:rsid w:val="00475096"/>
    <w:rsid w:val="00475B0D"/>
    <w:rsid w:val="0047605B"/>
    <w:rsid w:val="00476640"/>
    <w:rsid w:val="00477212"/>
    <w:rsid w:val="004806C7"/>
    <w:rsid w:val="00480EB9"/>
    <w:rsid w:val="00483254"/>
    <w:rsid w:val="00484A07"/>
    <w:rsid w:val="004850FB"/>
    <w:rsid w:val="00485792"/>
    <w:rsid w:val="0048660C"/>
    <w:rsid w:val="00487B2C"/>
    <w:rsid w:val="004902A7"/>
    <w:rsid w:val="0049180C"/>
    <w:rsid w:val="0049315C"/>
    <w:rsid w:val="00494B4A"/>
    <w:rsid w:val="004951E7"/>
    <w:rsid w:val="00496D40"/>
    <w:rsid w:val="00496ED0"/>
    <w:rsid w:val="00497C56"/>
    <w:rsid w:val="004A0FBD"/>
    <w:rsid w:val="004A115F"/>
    <w:rsid w:val="004A226B"/>
    <w:rsid w:val="004A226F"/>
    <w:rsid w:val="004A4231"/>
    <w:rsid w:val="004A5BCC"/>
    <w:rsid w:val="004A5CDF"/>
    <w:rsid w:val="004A69E9"/>
    <w:rsid w:val="004B13A1"/>
    <w:rsid w:val="004B26BC"/>
    <w:rsid w:val="004B3DFE"/>
    <w:rsid w:val="004B497A"/>
    <w:rsid w:val="004B5EA2"/>
    <w:rsid w:val="004B65B0"/>
    <w:rsid w:val="004B6D24"/>
    <w:rsid w:val="004B707E"/>
    <w:rsid w:val="004B75D5"/>
    <w:rsid w:val="004C01A0"/>
    <w:rsid w:val="004C1584"/>
    <w:rsid w:val="004C3C0E"/>
    <w:rsid w:val="004C4E5F"/>
    <w:rsid w:val="004C6551"/>
    <w:rsid w:val="004C6AD2"/>
    <w:rsid w:val="004D0B4A"/>
    <w:rsid w:val="004D0D41"/>
    <w:rsid w:val="004D10AB"/>
    <w:rsid w:val="004D32C4"/>
    <w:rsid w:val="004D3F95"/>
    <w:rsid w:val="004D4AAF"/>
    <w:rsid w:val="004D52A8"/>
    <w:rsid w:val="004D6394"/>
    <w:rsid w:val="004D65BB"/>
    <w:rsid w:val="004D70A0"/>
    <w:rsid w:val="004D748D"/>
    <w:rsid w:val="004E080C"/>
    <w:rsid w:val="004E0B4E"/>
    <w:rsid w:val="004E162C"/>
    <w:rsid w:val="004E1AE0"/>
    <w:rsid w:val="004E22C9"/>
    <w:rsid w:val="004E4A31"/>
    <w:rsid w:val="004E5B9D"/>
    <w:rsid w:val="004E69C2"/>
    <w:rsid w:val="004E7A58"/>
    <w:rsid w:val="004E7F27"/>
    <w:rsid w:val="004F1EEE"/>
    <w:rsid w:val="004F41B6"/>
    <w:rsid w:val="004F47F9"/>
    <w:rsid w:val="004F68BD"/>
    <w:rsid w:val="004F6CA5"/>
    <w:rsid w:val="004F7101"/>
    <w:rsid w:val="004F7BC2"/>
    <w:rsid w:val="0050160D"/>
    <w:rsid w:val="00501D4B"/>
    <w:rsid w:val="00503385"/>
    <w:rsid w:val="00505037"/>
    <w:rsid w:val="0050508E"/>
    <w:rsid w:val="00505A8B"/>
    <w:rsid w:val="0050666C"/>
    <w:rsid w:val="0050749D"/>
    <w:rsid w:val="00507852"/>
    <w:rsid w:val="0051142F"/>
    <w:rsid w:val="005114C5"/>
    <w:rsid w:val="00511542"/>
    <w:rsid w:val="00511645"/>
    <w:rsid w:val="00511C71"/>
    <w:rsid w:val="00511E47"/>
    <w:rsid w:val="00511F9D"/>
    <w:rsid w:val="0051328D"/>
    <w:rsid w:val="00514BFD"/>
    <w:rsid w:val="005157D4"/>
    <w:rsid w:val="00516079"/>
    <w:rsid w:val="005169FD"/>
    <w:rsid w:val="005201AF"/>
    <w:rsid w:val="00520D59"/>
    <w:rsid w:val="00522549"/>
    <w:rsid w:val="00522764"/>
    <w:rsid w:val="005228D1"/>
    <w:rsid w:val="00524A99"/>
    <w:rsid w:val="00525221"/>
    <w:rsid w:val="005258BC"/>
    <w:rsid w:val="00525D02"/>
    <w:rsid w:val="005265FE"/>
    <w:rsid w:val="00526C66"/>
    <w:rsid w:val="005273B8"/>
    <w:rsid w:val="00527918"/>
    <w:rsid w:val="00527BC9"/>
    <w:rsid w:val="00531CB2"/>
    <w:rsid w:val="00531E07"/>
    <w:rsid w:val="00533A01"/>
    <w:rsid w:val="005365D1"/>
    <w:rsid w:val="00536BF7"/>
    <w:rsid w:val="005373C1"/>
    <w:rsid w:val="005378EE"/>
    <w:rsid w:val="00540B79"/>
    <w:rsid w:val="00540DE8"/>
    <w:rsid w:val="005447F6"/>
    <w:rsid w:val="00545294"/>
    <w:rsid w:val="005457AB"/>
    <w:rsid w:val="0054653A"/>
    <w:rsid w:val="00550422"/>
    <w:rsid w:val="00551BFF"/>
    <w:rsid w:val="00552B8B"/>
    <w:rsid w:val="00553DB0"/>
    <w:rsid w:val="00555503"/>
    <w:rsid w:val="005556E6"/>
    <w:rsid w:val="00555907"/>
    <w:rsid w:val="00556244"/>
    <w:rsid w:val="0055732C"/>
    <w:rsid w:val="00557825"/>
    <w:rsid w:val="00557E89"/>
    <w:rsid w:val="00560ED0"/>
    <w:rsid w:val="00561B25"/>
    <w:rsid w:val="00562066"/>
    <w:rsid w:val="005630BB"/>
    <w:rsid w:val="005633DF"/>
    <w:rsid w:val="0056460C"/>
    <w:rsid w:val="00565071"/>
    <w:rsid w:val="00565F96"/>
    <w:rsid w:val="0056607D"/>
    <w:rsid w:val="005703DC"/>
    <w:rsid w:val="00570D9E"/>
    <w:rsid w:val="005743B5"/>
    <w:rsid w:val="00575B9A"/>
    <w:rsid w:val="005763E2"/>
    <w:rsid w:val="00576E09"/>
    <w:rsid w:val="00580038"/>
    <w:rsid w:val="00580151"/>
    <w:rsid w:val="0058086A"/>
    <w:rsid w:val="00581367"/>
    <w:rsid w:val="00582C0E"/>
    <w:rsid w:val="00582F4E"/>
    <w:rsid w:val="005836FA"/>
    <w:rsid w:val="00584AC7"/>
    <w:rsid w:val="00584F62"/>
    <w:rsid w:val="0058589C"/>
    <w:rsid w:val="0058672F"/>
    <w:rsid w:val="00586EAC"/>
    <w:rsid w:val="00590514"/>
    <w:rsid w:val="00591224"/>
    <w:rsid w:val="0059269C"/>
    <w:rsid w:val="00592DA1"/>
    <w:rsid w:val="00593668"/>
    <w:rsid w:val="0059413F"/>
    <w:rsid w:val="00594F8B"/>
    <w:rsid w:val="005A142A"/>
    <w:rsid w:val="005A155C"/>
    <w:rsid w:val="005A1BDC"/>
    <w:rsid w:val="005A2D43"/>
    <w:rsid w:val="005A3405"/>
    <w:rsid w:val="005A46BC"/>
    <w:rsid w:val="005A4BC3"/>
    <w:rsid w:val="005A6608"/>
    <w:rsid w:val="005B01BB"/>
    <w:rsid w:val="005B08CD"/>
    <w:rsid w:val="005B0A4E"/>
    <w:rsid w:val="005B12F7"/>
    <w:rsid w:val="005B15B2"/>
    <w:rsid w:val="005B23FF"/>
    <w:rsid w:val="005B2CC3"/>
    <w:rsid w:val="005B38FF"/>
    <w:rsid w:val="005B65E2"/>
    <w:rsid w:val="005B745D"/>
    <w:rsid w:val="005B7EE8"/>
    <w:rsid w:val="005C06C4"/>
    <w:rsid w:val="005C2090"/>
    <w:rsid w:val="005C23C8"/>
    <w:rsid w:val="005C243F"/>
    <w:rsid w:val="005C37F0"/>
    <w:rsid w:val="005C3AAA"/>
    <w:rsid w:val="005C3E3C"/>
    <w:rsid w:val="005C4ECF"/>
    <w:rsid w:val="005C5444"/>
    <w:rsid w:val="005C71E8"/>
    <w:rsid w:val="005D0448"/>
    <w:rsid w:val="005D0811"/>
    <w:rsid w:val="005D1316"/>
    <w:rsid w:val="005D1DF5"/>
    <w:rsid w:val="005D317B"/>
    <w:rsid w:val="005D3D98"/>
    <w:rsid w:val="005D470E"/>
    <w:rsid w:val="005D6205"/>
    <w:rsid w:val="005D7157"/>
    <w:rsid w:val="005E2417"/>
    <w:rsid w:val="005E4277"/>
    <w:rsid w:val="005E5386"/>
    <w:rsid w:val="005E5DB6"/>
    <w:rsid w:val="005E60B7"/>
    <w:rsid w:val="005E784F"/>
    <w:rsid w:val="005F14CC"/>
    <w:rsid w:val="005F16A3"/>
    <w:rsid w:val="005F171A"/>
    <w:rsid w:val="005F1F48"/>
    <w:rsid w:val="005F42D3"/>
    <w:rsid w:val="005F4566"/>
    <w:rsid w:val="005F45AC"/>
    <w:rsid w:val="005F483F"/>
    <w:rsid w:val="005F4F11"/>
    <w:rsid w:val="005F6CEA"/>
    <w:rsid w:val="005F6E69"/>
    <w:rsid w:val="005F6E8F"/>
    <w:rsid w:val="00600A90"/>
    <w:rsid w:val="006018B7"/>
    <w:rsid w:val="00603EB5"/>
    <w:rsid w:val="00604D71"/>
    <w:rsid w:val="0060560F"/>
    <w:rsid w:val="00607767"/>
    <w:rsid w:val="00610086"/>
    <w:rsid w:val="00610582"/>
    <w:rsid w:val="00610890"/>
    <w:rsid w:val="00610DC3"/>
    <w:rsid w:val="00612485"/>
    <w:rsid w:val="0061415F"/>
    <w:rsid w:val="00614D0D"/>
    <w:rsid w:val="00615C4E"/>
    <w:rsid w:val="0061623F"/>
    <w:rsid w:val="0061669E"/>
    <w:rsid w:val="00620653"/>
    <w:rsid w:val="00622222"/>
    <w:rsid w:val="00624086"/>
    <w:rsid w:val="00625D80"/>
    <w:rsid w:val="00627260"/>
    <w:rsid w:val="00633968"/>
    <w:rsid w:val="006349B8"/>
    <w:rsid w:val="006365A1"/>
    <w:rsid w:val="006367FC"/>
    <w:rsid w:val="00640560"/>
    <w:rsid w:val="00640A53"/>
    <w:rsid w:val="006413AE"/>
    <w:rsid w:val="00641D1A"/>
    <w:rsid w:val="00641EB8"/>
    <w:rsid w:val="006439CE"/>
    <w:rsid w:val="00644A2E"/>
    <w:rsid w:val="0064609B"/>
    <w:rsid w:val="0064610A"/>
    <w:rsid w:val="00646555"/>
    <w:rsid w:val="00651F5A"/>
    <w:rsid w:val="00653BF2"/>
    <w:rsid w:val="00654907"/>
    <w:rsid w:val="00657D41"/>
    <w:rsid w:val="006606E0"/>
    <w:rsid w:val="006607CA"/>
    <w:rsid w:val="00660B98"/>
    <w:rsid w:val="00661144"/>
    <w:rsid w:val="00664697"/>
    <w:rsid w:val="00664736"/>
    <w:rsid w:val="0066486C"/>
    <w:rsid w:val="00666608"/>
    <w:rsid w:val="006709F0"/>
    <w:rsid w:val="00671229"/>
    <w:rsid w:val="00672A65"/>
    <w:rsid w:val="006733C1"/>
    <w:rsid w:val="00673A47"/>
    <w:rsid w:val="00674645"/>
    <w:rsid w:val="00674ABC"/>
    <w:rsid w:val="00676313"/>
    <w:rsid w:val="006764B0"/>
    <w:rsid w:val="00677A8C"/>
    <w:rsid w:val="006805F7"/>
    <w:rsid w:val="00680A19"/>
    <w:rsid w:val="00681AAD"/>
    <w:rsid w:val="006821E7"/>
    <w:rsid w:val="00682919"/>
    <w:rsid w:val="00684649"/>
    <w:rsid w:val="006849E6"/>
    <w:rsid w:val="006864AF"/>
    <w:rsid w:val="00687C97"/>
    <w:rsid w:val="00691291"/>
    <w:rsid w:val="00691369"/>
    <w:rsid w:val="00692360"/>
    <w:rsid w:val="00692682"/>
    <w:rsid w:val="00694803"/>
    <w:rsid w:val="00696457"/>
    <w:rsid w:val="006964C3"/>
    <w:rsid w:val="006967E5"/>
    <w:rsid w:val="006968C2"/>
    <w:rsid w:val="00696E45"/>
    <w:rsid w:val="00696F2C"/>
    <w:rsid w:val="006977BB"/>
    <w:rsid w:val="006A211A"/>
    <w:rsid w:val="006A2699"/>
    <w:rsid w:val="006A2728"/>
    <w:rsid w:val="006A3738"/>
    <w:rsid w:val="006A4D48"/>
    <w:rsid w:val="006A4E9D"/>
    <w:rsid w:val="006A783F"/>
    <w:rsid w:val="006B1A7B"/>
    <w:rsid w:val="006B1D91"/>
    <w:rsid w:val="006B2804"/>
    <w:rsid w:val="006B2FDA"/>
    <w:rsid w:val="006B30A2"/>
    <w:rsid w:val="006B4715"/>
    <w:rsid w:val="006B508A"/>
    <w:rsid w:val="006B6824"/>
    <w:rsid w:val="006C0169"/>
    <w:rsid w:val="006C18DF"/>
    <w:rsid w:val="006C1D13"/>
    <w:rsid w:val="006C4F50"/>
    <w:rsid w:val="006C5AD8"/>
    <w:rsid w:val="006C72A0"/>
    <w:rsid w:val="006D0830"/>
    <w:rsid w:val="006D08D7"/>
    <w:rsid w:val="006D1749"/>
    <w:rsid w:val="006D24C9"/>
    <w:rsid w:val="006D2602"/>
    <w:rsid w:val="006D379D"/>
    <w:rsid w:val="006D4D26"/>
    <w:rsid w:val="006D6745"/>
    <w:rsid w:val="006D689B"/>
    <w:rsid w:val="006E080F"/>
    <w:rsid w:val="006E2FBE"/>
    <w:rsid w:val="006E3615"/>
    <w:rsid w:val="006E3D96"/>
    <w:rsid w:val="006E5589"/>
    <w:rsid w:val="006E6017"/>
    <w:rsid w:val="006E60B2"/>
    <w:rsid w:val="006E6972"/>
    <w:rsid w:val="006E6B21"/>
    <w:rsid w:val="006F1D13"/>
    <w:rsid w:val="006F253D"/>
    <w:rsid w:val="006F3218"/>
    <w:rsid w:val="006F37DE"/>
    <w:rsid w:val="006F489D"/>
    <w:rsid w:val="006F6265"/>
    <w:rsid w:val="00702E1E"/>
    <w:rsid w:val="007035B6"/>
    <w:rsid w:val="00704131"/>
    <w:rsid w:val="00704DF1"/>
    <w:rsid w:val="00705142"/>
    <w:rsid w:val="0070564A"/>
    <w:rsid w:val="0071013B"/>
    <w:rsid w:val="0071036A"/>
    <w:rsid w:val="007103BB"/>
    <w:rsid w:val="00710C96"/>
    <w:rsid w:val="0071168F"/>
    <w:rsid w:val="007117F7"/>
    <w:rsid w:val="00712263"/>
    <w:rsid w:val="00712EC9"/>
    <w:rsid w:val="007130E5"/>
    <w:rsid w:val="007135C6"/>
    <w:rsid w:val="00713F4B"/>
    <w:rsid w:val="00715739"/>
    <w:rsid w:val="00715ACD"/>
    <w:rsid w:val="0071638D"/>
    <w:rsid w:val="00721E05"/>
    <w:rsid w:val="00721F61"/>
    <w:rsid w:val="00723E46"/>
    <w:rsid w:val="0072701A"/>
    <w:rsid w:val="00730610"/>
    <w:rsid w:val="007320AA"/>
    <w:rsid w:val="007330BB"/>
    <w:rsid w:val="00734032"/>
    <w:rsid w:val="007355F0"/>
    <w:rsid w:val="00736368"/>
    <w:rsid w:val="007378F3"/>
    <w:rsid w:val="00737BFB"/>
    <w:rsid w:val="00742996"/>
    <w:rsid w:val="007430CA"/>
    <w:rsid w:val="00744C97"/>
    <w:rsid w:val="00745182"/>
    <w:rsid w:val="007452BD"/>
    <w:rsid w:val="007456BF"/>
    <w:rsid w:val="00750446"/>
    <w:rsid w:val="00751417"/>
    <w:rsid w:val="00753F1E"/>
    <w:rsid w:val="00754158"/>
    <w:rsid w:val="00754431"/>
    <w:rsid w:val="007551C4"/>
    <w:rsid w:val="007554B8"/>
    <w:rsid w:val="00755DF8"/>
    <w:rsid w:val="00756D2E"/>
    <w:rsid w:val="00756D67"/>
    <w:rsid w:val="0076024D"/>
    <w:rsid w:val="00760E7B"/>
    <w:rsid w:val="00762C97"/>
    <w:rsid w:val="00763322"/>
    <w:rsid w:val="00763D5E"/>
    <w:rsid w:val="00764AD2"/>
    <w:rsid w:val="00764CD3"/>
    <w:rsid w:val="0076599D"/>
    <w:rsid w:val="0076616D"/>
    <w:rsid w:val="00767D98"/>
    <w:rsid w:val="00770D71"/>
    <w:rsid w:val="00770E92"/>
    <w:rsid w:val="00770FFF"/>
    <w:rsid w:val="0077119C"/>
    <w:rsid w:val="00773DFB"/>
    <w:rsid w:val="00776EFC"/>
    <w:rsid w:val="00777715"/>
    <w:rsid w:val="00777900"/>
    <w:rsid w:val="007779B7"/>
    <w:rsid w:val="00777A54"/>
    <w:rsid w:val="0078037C"/>
    <w:rsid w:val="00780563"/>
    <w:rsid w:val="00780F23"/>
    <w:rsid w:val="00783301"/>
    <w:rsid w:val="00783F52"/>
    <w:rsid w:val="00784232"/>
    <w:rsid w:val="0078567A"/>
    <w:rsid w:val="00785F0A"/>
    <w:rsid w:val="00786EED"/>
    <w:rsid w:val="007879F1"/>
    <w:rsid w:val="00787BAD"/>
    <w:rsid w:val="00787E52"/>
    <w:rsid w:val="007906CB"/>
    <w:rsid w:val="00791049"/>
    <w:rsid w:val="0079144E"/>
    <w:rsid w:val="00793069"/>
    <w:rsid w:val="00793D9E"/>
    <w:rsid w:val="00794EAB"/>
    <w:rsid w:val="007975FA"/>
    <w:rsid w:val="007A2238"/>
    <w:rsid w:val="007A35A4"/>
    <w:rsid w:val="007A3FBD"/>
    <w:rsid w:val="007A4BBA"/>
    <w:rsid w:val="007A5A6E"/>
    <w:rsid w:val="007A5E3B"/>
    <w:rsid w:val="007A5EC6"/>
    <w:rsid w:val="007A62D2"/>
    <w:rsid w:val="007A644F"/>
    <w:rsid w:val="007A6571"/>
    <w:rsid w:val="007A6A3A"/>
    <w:rsid w:val="007A7FF0"/>
    <w:rsid w:val="007B26F0"/>
    <w:rsid w:val="007B278C"/>
    <w:rsid w:val="007B287B"/>
    <w:rsid w:val="007B2BF5"/>
    <w:rsid w:val="007B45D5"/>
    <w:rsid w:val="007B51DA"/>
    <w:rsid w:val="007B629C"/>
    <w:rsid w:val="007B68CA"/>
    <w:rsid w:val="007C1642"/>
    <w:rsid w:val="007C1DF1"/>
    <w:rsid w:val="007C1F74"/>
    <w:rsid w:val="007C34B2"/>
    <w:rsid w:val="007C36CF"/>
    <w:rsid w:val="007C4187"/>
    <w:rsid w:val="007C4425"/>
    <w:rsid w:val="007C46C1"/>
    <w:rsid w:val="007C5B86"/>
    <w:rsid w:val="007C5BA5"/>
    <w:rsid w:val="007C726E"/>
    <w:rsid w:val="007C78E5"/>
    <w:rsid w:val="007C79F0"/>
    <w:rsid w:val="007D1149"/>
    <w:rsid w:val="007D164B"/>
    <w:rsid w:val="007D28A1"/>
    <w:rsid w:val="007D29FF"/>
    <w:rsid w:val="007D2EBE"/>
    <w:rsid w:val="007D2FEF"/>
    <w:rsid w:val="007D48BA"/>
    <w:rsid w:val="007D4FBA"/>
    <w:rsid w:val="007D6617"/>
    <w:rsid w:val="007D6FF0"/>
    <w:rsid w:val="007E11B1"/>
    <w:rsid w:val="007E16A9"/>
    <w:rsid w:val="007E18A2"/>
    <w:rsid w:val="007E4885"/>
    <w:rsid w:val="007E62E5"/>
    <w:rsid w:val="007E6CA3"/>
    <w:rsid w:val="007E79EB"/>
    <w:rsid w:val="007E7CF0"/>
    <w:rsid w:val="007F084B"/>
    <w:rsid w:val="007F1486"/>
    <w:rsid w:val="007F182C"/>
    <w:rsid w:val="007F1F9F"/>
    <w:rsid w:val="007F20AF"/>
    <w:rsid w:val="007F2214"/>
    <w:rsid w:val="007F30E3"/>
    <w:rsid w:val="007F376D"/>
    <w:rsid w:val="007F4051"/>
    <w:rsid w:val="007F4BD7"/>
    <w:rsid w:val="007F6A17"/>
    <w:rsid w:val="007F73A0"/>
    <w:rsid w:val="007F746B"/>
    <w:rsid w:val="008005B9"/>
    <w:rsid w:val="00800904"/>
    <w:rsid w:val="00802963"/>
    <w:rsid w:val="00803D35"/>
    <w:rsid w:val="008043B5"/>
    <w:rsid w:val="0080699B"/>
    <w:rsid w:val="0080774C"/>
    <w:rsid w:val="00810A56"/>
    <w:rsid w:val="00810EB2"/>
    <w:rsid w:val="0081179E"/>
    <w:rsid w:val="00811A9F"/>
    <w:rsid w:val="00812E79"/>
    <w:rsid w:val="008142CA"/>
    <w:rsid w:val="008151FF"/>
    <w:rsid w:val="008153F3"/>
    <w:rsid w:val="00816C60"/>
    <w:rsid w:val="0082027F"/>
    <w:rsid w:val="00820B4D"/>
    <w:rsid w:val="00825490"/>
    <w:rsid w:val="0082643D"/>
    <w:rsid w:val="00827770"/>
    <w:rsid w:val="00830386"/>
    <w:rsid w:val="008310EE"/>
    <w:rsid w:val="0083179E"/>
    <w:rsid w:val="008317D2"/>
    <w:rsid w:val="00832368"/>
    <w:rsid w:val="00832AF9"/>
    <w:rsid w:val="00834506"/>
    <w:rsid w:val="0083465F"/>
    <w:rsid w:val="008379B1"/>
    <w:rsid w:val="00840DB4"/>
    <w:rsid w:val="00840E66"/>
    <w:rsid w:val="00841987"/>
    <w:rsid w:val="008419AA"/>
    <w:rsid w:val="00841D89"/>
    <w:rsid w:val="008435DD"/>
    <w:rsid w:val="008444E6"/>
    <w:rsid w:val="008473A9"/>
    <w:rsid w:val="008505BA"/>
    <w:rsid w:val="00850ABA"/>
    <w:rsid w:val="008510F0"/>
    <w:rsid w:val="0085141F"/>
    <w:rsid w:val="00851806"/>
    <w:rsid w:val="00851811"/>
    <w:rsid w:val="00853C85"/>
    <w:rsid w:val="00854FB6"/>
    <w:rsid w:val="0085603B"/>
    <w:rsid w:val="008564C2"/>
    <w:rsid w:val="008600BF"/>
    <w:rsid w:val="00860360"/>
    <w:rsid w:val="00860917"/>
    <w:rsid w:val="00861E24"/>
    <w:rsid w:val="008621F9"/>
    <w:rsid w:val="008623C5"/>
    <w:rsid w:val="00862614"/>
    <w:rsid w:val="00862AF9"/>
    <w:rsid w:val="00862B8B"/>
    <w:rsid w:val="00864161"/>
    <w:rsid w:val="00864BEE"/>
    <w:rsid w:val="008654BF"/>
    <w:rsid w:val="00865EFA"/>
    <w:rsid w:val="0086703D"/>
    <w:rsid w:val="00867656"/>
    <w:rsid w:val="0086775A"/>
    <w:rsid w:val="00867C3A"/>
    <w:rsid w:val="00872003"/>
    <w:rsid w:val="0087408D"/>
    <w:rsid w:val="00875A06"/>
    <w:rsid w:val="0087601E"/>
    <w:rsid w:val="008764B0"/>
    <w:rsid w:val="008767D8"/>
    <w:rsid w:val="00876DE0"/>
    <w:rsid w:val="0087774E"/>
    <w:rsid w:val="00880D2E"/>
    <w:rsid w:val="008814C3"/>
    <w:rsid w:val="008827A3"/>
    <w:rsid w:val="00882A9A"/>
    <w:rsid w:val="00882CD3"/>
    <w:rsid w:val="00884CCB"/>
    <w:rsid w:val="00887B6A"/>
    <w:rsid w:val="00887CDD"/>
    <w:rsid w:val="00891202"/>
    <w:rsid w:val="00891EE7"/>
    <w:rsid w:val="00894F75"/>
    <w:rsid w:val="008953D7"/>
    <w:rsid w:val="008955E5"/>
    <w:rsid w:val="008976B6"/>
    <w:rsid w:val="008977F1"/>
    <w:rsid w:val="00897F5A"/>
    <w:rsid w:val="008A0503"/>
    <w:rsid w:val="008A0587"/>
    <w:rsid w:val="008A0F73"/>
    <w:rsid w:val="008A3457"/>
    <w:rsid w:val="008A34BF"/>
    <w:rsid w:val="008A4A74"/>
    <w:rsid w:val="008A57BE"/>
    <w:rsid w:val="008A7743"/>
    <w:rsid w:val="008B0C33"/>
    <w:rsid w:val="008B424B"/>
    <w:rsid w:val="008B4967"/>
    <w:rsid w:val="008B5387"/>
    <w:rsid w:val="008B61AE"/>
    <w:rsid w:val="008B65EC"/>
    <w:rsid w:val="008B67D5"/>
    <w:rsid w:val="008B6F6A"/>
    <w:rsid w:val="008B7839"/>
    <w:rsid w:val="008B788B"/>
    <w:rsid w:val="008B7EBA"/>
    <w:rsid w:val="008C0980"/>
    <w:rsid w:val="008C0F33"/>
    <w:rsid w:val="008C17E8"/>
    <w:rsid w:val="008C1C76"/>
    <w:rsid w:val="008C274C"/>
    <w:rsid w:val="008C3202"/>
    <w:rsid w:val="008C336C"/>
    <w:rsid w:val="008C33E6"/>
    <w:rsid w:val="008C5D92"/>
    <w:rsid w:val="008C7906"/>
    <w:rsid w:val="008D2031"/>
    <w:rsid w:val="008D3962"/>
    <w:rsid w:val="008D448B"/>
    <w:rsid w:val="008D6DBD"/>
    <w:rsid w:val="008E1D90"/>
    <w:rsid w:val="008E2A98"/>
    <w:rsid w:val="008E3015"/>
    <w:rsid w:val="008E3F5B"/>
    <w:rsid w:val="008E4007"/>
    <w:rsid w:val="008E4798"/>
    <w:rsid w:val="008E47F4"/>
    <w:rsid w:val="008E4A7E"/>
    <w:rsid w:val="008E4BD4"/>
    <w:rsid w:val="008E64D9"/>
    <w:rsid w:val="008E6764"/>
    <w:rsid w:val="008F0A4F"/>
    <w:rsid w:val="008F2F00"/>
    <w:rsid w:val="008F4453"/>
    <w:rsid w:val="008F462E"/>
    <w:rsid w:val="008F4B36"/>
    <w:rsid w:val="008F596E"/>
    <w:rsid w:val="008F66FA"/>
    <w:rsid w:val="008F6B20"/>
    <w:rsid w:val="008F781E"/>
    <w:rsid w:val="008F7EAB"/>
    <w:rsid w:val="0090046A"/>
    <w:rsid w:val="00900A0D"/>
    <w:rsid w:val="00900DCF"/>
    <w:rsid w:val="00900E04"/>
    <w:rsid w:val="00901F74"/>
    <w:rsid w:val="00902661"/>
    <w:rsid w:val="00904DAD"/>
    <w:rsid w:val="00905956"/>
    <w:rsid w:val="00905BAC"/>
    <w:rsid w:val="00906597"/>
    <w:rsid w:val="00906B7F"/>
    <w:rsid w:val="00910B97"/>
    <w:rsid w:val="009123CD"/>
    <w:rsid w:val="0091430C"/>
    <w:rsid w:val="00916065"/>
    <w:rsid w:val="00917526"/>
    <w:rsid w:val="00921CE2"/>
    <w:rsid w:val="00922079"/>
    <w:rsid w:val="00922396"/>
    <w:rsid w:val="00923AD3"/>
    <w:rsid w:val="00923D34"/>
    <w:rsid w:val="009246AE"/>
    <w:rsid w:val="0092511A"/>
    <w:rsid w:val="009266BF"/>
    <w:rsid w:val="00927C25"/>
    <w:rsid w:val="009312BF"/>
    <w:rsid w:val="009327C6"/>
    <w:rsid w:val="009333A8"/>
    <w:rsid w:val="009336E1"/>
    <w:rsid w:val="00933B88"/>
    <w:rsid w:val="00936704"/>
    <w:rsid w:val="00936BD0"/>
    <w:rsid w:val="00940679"/>
    <w:rsid w:val="00941DD7"/>
    <w:rsid w:val="0094204C"/>
    <w:rsid w:val="009424C7"/>
    <w:rsid w:val="0094346E"/>
    <w:rsid w:val="0094489B"/>
    <w:rsid w:val="00944A84"/>
    <w:rsid w:val="00944F0A"/>
    <w:rsid w:val="00945909"/>
    <w:rsid w:val="00945C7E"/>
    <w:rsid w:val="009465D8"/>
    <w:rsid w:val="00950A3D"/>
    <w:rsid w:val="0095218D"/>
    <w:rsid w:val="00953F10"/>
    <w:rsid w:val="00953FC8"/>
    <w:rsid w:val="009545D4"/>
    <w:rsid w:val="00954BAD"/>
    <w:rsid w:val="00955BDD"/>
    <w:rsid w:val="00956137"/>
    <w:rsid w:val="009566AC"/>
    <w:rsid w:val="0095721E"/>
    <w:rsid w:val="00960199"/>
    <w:rsid w:val="00961058"/>
    <w:rsid w:val="00963919"/>
    <w:rsid w:val="009649F6"/>
    <w:rsid w:val="009656ED"/>
    <w:rsid w:val="009661D9"/>
    <w:rsid w:val="00966399"/>
    <w:rsid w:val="0096746C"/>
    <w:rsid w:val="0096781F"/>
    <w:rsid w:val="00971E4E"/>
    <w:rsid w:val="00972CAA"/>
    <w:rsid w:val="0097348E"/>
    <w:rsid w:val="00973766"/>
    <w:rsid w:val="00973C91"/>
    <w:rsid w:val="009750AA"/>
    <w:rsid w:val="00975474"/>
    <w:rsid w:val="00975606"/>
    <w:rsid w:val="0097585F"/>
    <w:rsid w:val="009762E2"/>
    <w:rsid w:val="00976324"/>
    <w:rsid w:val="0097704A"/>
    <w:rsid w:val="00977410"/>
    <w:rsid w:val="0098299F"/>
    <w:rsid w:val="00982FC1"/>
    <w:rsid w:val="00984666"/>
    <w:rsid w:val="0098707C"/>
    <w:rsid w:val="0098725D"/>
    <w:rsid w:val="00987DA4"/>
    <w:rsid w:val="0099039F"/>
    <w:rsid w:val="00990613"/>
    <w:rsid w:val="00993037"/>
    <w:rsid w:val="00994BF1"/>
    <w:rsid w:val="00995A65"/>
    <w:rsid w:val="009A0BCE"/>
    <w:rsid w:val="009A1767"/>
    <w:rsid w:val="009A2634"/>
    <w:rsid w:val="009A2A23"/>
    <w:rsid w:val="009A40EA"/>
    <w:rsid w:val="009A4500"/>
    <w:rsid w:val="009A5AB9"/>
    <w:rsid w:val="009A5D2F"/>
    <w:rsid w:val="009A6816"/>
    <w:rsid w:val="009A6F27"/>
    <w:rsid w:val="009A7C2A"/>
    <w:rsid w:val="009B1AB8"/>
    <w:rsid w:val="009B44AF"/>
    <w:rsid w:val="009B5CD0"/>
    <w:rsid w:val="009B792B"/>
    <w:rsid w:val="009B7DAF"/>
    <w:rsid w:val="009C002E"/>
    <w:rsid w:val="009C0189"/>
    <w:rsid w:val="009C0840"/>
    <w:rsid w:val="009C335A"/>
    <w:rsid w:val="009C37CE"/>
    <w:rsid w:val="009C39E0"/>
    <w:rsid w:val="009C458F"/>
    <w:rsid w:val="009C4736"/>
    <w:rsid w:val="009C52D9"/>
    <w:rsid w:val="009C5366"/>
    <w:rsid w:val="009C543D"/>
    <w:rsid w:val="009C57E7"/>
    <w:rsid w:val="009C5F70"/>
    <w:rsid w:val="009C6300"/>
    <w:rsid w:val="009C757F"/>
    <w:rsid w:val="009D01F4"/>
    <w:rsid w:val="009D023B"/>
    <w:rsid w:val="009D0B33"/>
    <w:rsid w:val="009D0ED8"/>
    <w:rsid w:val="009D2C2E"/>
    <w:rsid w:val="009D2D5C"/>
    <w:rsid w:val="009D36A1"/>
    <w:rsid w:val="009D392D"/>
    <w:rsid w:val="009D5745"/>
    <w:rsid w:val="009D648F"/>
    <w:rsid w:val="009D6696"/>
    <w:rsid w:val="009D7803"/>
    <w:rsid w:val="009E0B21"/>
    <w:rsid w:val="009E0CFA"/>
    <w:rsid w:val="009E1EAE"/>
    <w:rsid w:val="009E1F8F"/>
    <w:rsid w:val="009E220A"/>
    <w:rsid w:val="009E23F8"/>
    <w:rsid w:val="009E2BFA"/>
    <w:rsid w:val="009E3123"/>
    <w:rsid w:val="009E32BF"/>
    <w:rsid w:val="009E48DD"/>
    <w:rsid w:val="009E48F1"/>
    <w:rsid w:val="009E4C51"/>
    <w:rsid w:val="009E52FF"/>
    <w:rsid w:val="009E56BF"/>
    <w:rsid w:val="009E5A98"/>
    <w:rsid w:val="009E6784"/>
    <w:rsid w:val="009E7EBA"/>
    <w:rsid w:val="009F12D2"/>
    <w:rsid w:val="009F17A3"/>
    <w:rsid w:val="009F220C"/>
    <w:rsid w:val="009F2A05"/>
    <w:rsid w:val="009F2BB5"/>
    <w:rsid w:val="009F2EFF"/>
    <w:rsid w:val="009F349E"/>
    <w:rsid w:val="009F4379"/>
    <w:rsid w:val="009F672E"/>
    <w:rsid w:val="009F7000"/>
    <w:rsid w:val="009F7B97"/>
    <w:rsid w:val="00A002D2"/>
    <w:rsid w:val="00A00846"/>
    <w:rsid w:val="00A036CC"/>
    <w:rsid w:val="00A03833"/>
    <w:rsid w:val="00A06CAB"/>
    <w:rsid w:val="00A076E6"/>
    <w:rsid w:val="00A07DA6"/>
    <w:rsid w:val="00A07EAA"/>
    <w:rsid w:val="00A07FD9"/>
    <w:rsid w:val="00A104BF"/>
    <w:rsid w:val="00A12240"/>
    <w:rsid w:val="00A131EC"/>
    <w:rsid w:val="00A1366F"/>
    <w:rsid w:val="00A14209"/>
    <w:rsid w:val="00A15443"/>
    <w:rsid w:val="00A16C4C"/>
    <w:rsid w:val="00A16C88"/>
    <w:rsid w:val="00A16CF6"/>
    <w:rsid w:val="00A21712"/>
    <w:rsid w:val="00A21840"/>
    <w:rsid w:val="00A278E2"/>
    <w:rsid w:val="00A3043E"/>
    <w:rsid w:val="00A31CDB"/>
    <w:rsid w:val="00A32A66"/>
    <w:rsid w:val="00A33463"/>
    <w:rsid w:val="00A33FF3"/>
    <w:rsid w:val="00A342EC"/>
    <w:rsid w:val="00A34C0B"/>
    <w:rsid w:val="00A34EEA"/>
    <w:rsid w:val="00A3684F"/>
    <w:rsid w:val="00A36F15"/>
    <w:rsid w:val="00A374B5"/>
    <w:rsid w:val="00A37C4E"/>
    <w:rsid w:val="00A40906"/>
    <w:rsid w:val="00A4190C"/>
    <w:rsid w:val="00A4216C"/>
    <w:rsid w:val="00A42378"/>
    <w:rsid w:val="00A42534"/>
    <w:rsid w:val="00A42EC2"/>
    <w:rsid w:val="00A436C7"/>
    <w:rsid w:val="00A43E89"/>
    <w:rsid w:val="00A44806"/>
    <w:rsid w:val="00A44B77"/>
    <w:rsid w:val="00A44D95"/>
    <w:rsid w:val="00A454CC"/>
    <w:rsid w:val="00A46787"/>
    <w:rsid w:val="00A4692A"/>
    <w:rsid w:val="00A4697C"/>
    <w:rsid w:val="00A46DF1"/>
    <w:rsid w:val="00A502F0"/>
    <w:rsid w:val="00A50EA5"/>
    <w:rsid w:val="00A513E9"/>
    <w:rsid w:val="00A52B77"/>
    <w:rsid w:val="00A53610"/>
    <w:rsid w:val="00A549B0"/>
    <w:rsid w:val="00A558AD"/>
    <w:rsid w:val="00A55951"/>
    <w:rsid w:val="00A55FDD"/>
    <w:rsid w:val="00A56081"/>
    <w:rsid w:val="00A56827"/>
    <w:rsid w:val="00A5687F"/>
    <w:rsid w:val="00A56E99"/>
    <w:rsid w:val="00A57030"/>
    <w:rsid w:val="00A574C2"/>
    <w:rsid w:val="00A60DE5"/>
    <w:rsid w:val="00A6299D"/>
    <w:rsid w:val="00A63686"/>
    <w:rsid w:val="00A63A51"/>
    <w:rsid w:val="00A63C7E"/>
    <w:rsid w:val="00A6571E"/>
    <w:rsid w:val="00A6770A"/>
    <w:rsid w:val="00A67E51"/>
    <w:rsid w:val="00A71057"/>
    <w:rsid w:val="00A7253D"/>
    <w:rsid w:val="00A736BD"/>
    <w:rsid w:val="00A748A5"/>
    <w:rsid w:val="00A74D65"/>
    <w:rsid w:val="00A763D9"/>
    <w:rsid w:val="00A76739"/>
    <w:rsid w:val="00A7678E"/>
    <w:rsid w:val="00A776B5"/>
    <w:rsid w:val="00A80865"/>
    <w:rsid w:val="00A80D90"/>
    <w:rsid w:val="00A825F2"/>
    <w:rsid w:val="00A83632"/>
    <w:rsid w:val="00A841EA"/>
    <w:rsid w:val="00A84A9F"/>
    <w:rsid w:val="00A85794"/>
    <w:rsid w:val="00A85AEE"/>
    <w:rsid w:val="00A85EA2"/>
    <w:rsid w:val="00A86939"/>
    <w:rsid w:val="00A875D8"/>
    <w:rsid w:val="00A91356"/>
    <w:rsid w:val="00A91845"/>
    <w:rsid w:val="00A9315D"/>
    <w:rsid w:val="00A952BB"/>
    <w:rsid w:val="00A96528"/>
    <w:rsid w:val="00A97AD0"/>
    <w:rsid w:val="00AA11EC"/>
    <w:rsid w:val="00AA1575"/>
    <w:rsid w:val="00AA1E85"/>
    <w:rsid w:val="00AA2094"/>
    <w:rsid w:val="00AA2311"/>
    <w:rsid w:val="00AA328B"/>
    <w:rsid w:val="00AA44E7"/>
    <w:rsid w:val="00AA55FB"/>
    <w:rsid w:val="00AA6BE6"/>
    <w:rsid w:val="00AA7409"/>
    <w:rsid w:val="00AB0D51"/>
    <w:rsid w:val="00AB125B"/>
    <w:rsid w:val="00AB3223"/>
    <w:rsid w:val="00AB4357"/>
    <w:rsid w:val="00AB4799"/>
    <w:rsid w:val="00AB5ABC"/>
    <w:rsid w:val="00AB5E67"/>
    <w:rsid w:val="00AB6FFA"/>
    <w:rsid w:val="00AB75E2"/>
    <w:rsid w:val="00AC1BA4"/>
    <w:rsid w:val="00AC2762"/>
    <w:rsid w:val="00AC35E9"/>
    <w:rsid w:val="00AC425B"/>
    <w:rsid w:val="00AC4629"/>
    <w:rsid w:val="00AC4C87"/>
    <w:rsid w:val="00AC4EE0"/>
    <w:rsid w:val="00AC5732"/>
    <w:rsid w:val="00AC5A6A"/>
    <w:rsid w:val="00AC6E46"/>
    <w:rsid w:val="00AD009B"/>
    <w:rsid w:val="00AD09C0"/>
    <w:rsid w:val="00AD0A88"/>
    <w:rsid w:val="00AD15CB"/>
    <w:rsid w:val="00AD2581"/>
    <w:rsid w:val="00AD28F0"/>
    <w:rsid w:val="00AD2940"/>
    <w:rsid w:val="00AD496B"/>
    <w:rsid w:val="00AD5ABC"/>
    <w:rsid w:val="00AD5C96"/>
    <w:rsid w:val="00AD73A5"/>
    <w:rsid w:val="00AD74BD"/>
    <w:rsid w:val="00AE19B5"/>
    <w:rsid w:val="00AE296A"/>
    <w:rsid w:val="00AE4685"/>
    <w:rsid w:val="00AE4C1B"/>
    <w:rsid w:val="00AE5089"/>
    <w:rsid w:val="00AE6340"/>
    <w:rsid w:val="00AE74D1"/>
    <w:rsid w:val="00AE788C"/>
    <w:rsid w:val="00AF1A56"/>
    <w:rsid w:val="00AF3C7F"/>
    <w:rsid w:val="00AF3FE9"/>
    <w:rsid w:val="00AF5A3B"/>
    <w:rsid w:val="00AF5AFD"/>
    <w:rsid w:val="00AF5E88"/>
    <w:rsid w:val="00AF5EC1"/>
    <w:rsid w:val="00AF6D6F"/>
    <w:rsid w:val="00AF6E3D"/>
    <w:rsid w:val="00AF7503"/>
    <w:rsid w:val="00AF79DF"/>
    <w:rsid w:val="00B010AD"/>
    <w:rsid w:val="00B011FA"/>
    <w:rsid w:val="00B013BA"/>
    <w:rsid w:val="00B030CB"/>
    <w:rsid w:val="00B0372E"/>
    <w:rsid w:val="00B03F2B"/>
    <w:rsid w:val="00B03F51"/>
    <w:rsid w:val="00B045B1"/>
    <w:rsid w:val="00B04DEE"/>
    <w:rsid w:val="00B0515F"/>
    <w:rsid w:val="00B06868"/>
    <w:rsid w:val="00B072B3"/>
    <w:rsid w:val="00B07689"/>
    <w:rsid w:val="00B077A0"/>
    <w:rsid w:val="00B07D75"/>
    <w:rsid w:val="00B07F97"/>
    <w:rsid w:val="00B07FF2"/>
    <w:rsid w:val="00B1136C"/>
    <w:rsid w:val="00B1162B"/>
    <w:rsid w:val="00B11CFA"/>
    <w:rsid w:val="00B1225D"/>
    <w:rsid w:val="00B12BB7"/>
    <w:rsid w:val="00B13598"/>
    <w:rsid w:val="00B13C48"/>
    <w:rsid w:val="00B13DDD"/>
    <w:rsid w:val="00B15708"/>
    <w:rsid w:val="00B16087"/>
    <w:rsid w:val="00B2091F"/>
    <w:rsid w:val="00B21F05"/>
    <w:rsid w:val="00B2215F"/>
    <w:rsid w:val="00B22612"/>
    <w:rsid w:val="00B226C1"/>
    <w:rsid w:val="00B23226"/>
    <w:rsid w:val="00B23727"/>
    <w:rsid w:val="00B23EBE"/>
    <w:rsid w:val="00B242DD"/>
    <w:rsid w:val="00B24308"/>
    <w:rsid w:val="00B2471D"/>
    <w:rsid w:val="00B260DA"/>
    <w:rsid w:val="00B26B95"/>
    <w:rsid w:val="00B272A0"/>
    <w:rsid w:val="00B27F35"/>
    <w:rsid w:val="00B301C1"/>
    <w:rsid w:val="00B30E88"/>
    <w:rsid w:val="00B31989"/>
    <w:rsid w:val="00B31997"/>
    <w:rsid w:val="00B31E4B"/>
    <w:rsid w:val="00B32E38"/>
    <w:rsid w:val="00B338F0"/>
    <w:rsid w:val="00B33B39"/>
    <w:rsid w:val="00B33C13"/>
    <w:rsid w:val="00B357EF"/>
    <w:rsid w:val="00B4000D"/>
    <w:rsid w:val="00B42159"/>
    <w:rsid w:val="00B426C2"/>
    <w:rsid w:val="00B43932"/>
    <w:rsid w:val="00B47807"/>
    <w:rsid w:val="00B47C52"/>
    <w:rsid w:val="00B51CC9"/>
    <w:rsid w:val="00B53EDB"/>
    <w:rsid w:val="00B53F30"/>
    <w:rsid w:val="00B544EE"/>
    <w:rsid w:val="00B554B6"/>
    <w:rsid w:val="00B558D8"/>
    <w:rsid w:val="00B56CDD"/>
    <w:rsid w:val="00B570B7"/>
    <w:rsid w:val="00B573B1"/>
    <w:rsid w:val="00B5797F"/>
    <w:rsid w:val="00B60C1C"/>
    <w:rsid w:val="00B62CB7"/>
    <w:rsid w:val="00B62D5B"/>
    <w:rsid w:val="00B63247"/>
    <w:rsid w:val="00B64916"/>
    <w:rsid w:val="00B65F19"/>
    <w:rsid w:val="00B66880"/>
    <w:rsid w:val="00B6690F"/>
    <w:rsid w:val="00B6735A"/>
    <w:rsid w:val="00B6783D"/>
    <w:rsid w:val="00B70EB5"/>
    <w:rsid w:val="00B72776"/>
    <w:rsid w:val="00B72E09"/>
    <w:rsid w:val="00B76FDB"/>
    <w:rsid w:val="00B778E7"/>
    <w:rsid w:val="00B80177"/>
    <w:rsid w:val="00B805FF"/>
    <w:rsid w:val="00B821A2"/>
    <w:rsid w:val="00B83824"/>
    <w:rsid w:val="00B83A51"/>
    <w:rsid w:val="00B84805"/>
    <w:rsid w:val="00B85940"/>
    <w:rsid w:val="00B85AAB"/>
    <w:rsid w:val="00B86058"/>
    <w:rsid w:val="00B874B4"/>
    <w:rsid w:val="00B87726"/>
    <w:rsid w:val="00B90619"/>
    <w:rsid w:val="00B90867"/>
    <w:rsid w:val="00B934C8"/>
    <w:rsid w:val="00B936AE"/>
    <w:rsid w:val="00B939D2"/>
    <w:rsid w:val="00B940B4"/>
    <w:rsid w:val="00B9643A"/>
    <w:rsid w:val="00B9673F"/>
    <w:rsid w:val="00B9732A"/>
    <w:rsid w:val="00BA0F0A"/>
    <w:rsid w:val="00BA1004"/>
    <w:rsid w:val="00BA1687"/>
    <w:rsid w:val="00BA2B0C"/>
    <w:rsid w:val="00BA2E96"/>
    <w:rsid w:val="00BA3914"/>
    <w:rsid w:val="00BA41DD"/>
    <w:rsid w:val="00BA50DD"/>
    <w:rsid w:val="00BA573A"/>
    <w:rsid w:val="00BA6DDC"/>
    <w:rsid w:val="00BA7F3F"/>
    <w:rsid w:val="00BB124A"/>
    <w:rsid w:val="00BB129F"/>
    <w:rsid w:val="00BB1604"/>
    <w:rsid w:val="00BB2F8E"/>
    <w:rsid w:val="00BB45DD"/>
    <w:rsid w:val="00BB60CD"/>
    <w:rsid w:val="00BB732E"/>
    <w:rsid w:val="00BB7F42"/>
    <w:rsid w:val="00BC0690"/>
    <w:rsid w:val="00BC1706"/>
    <w:rsid w:val="00BC1D8A"/>
    <w:rsid w:val="00BC261D"/>
    <w:rsid w:val="00BC4DD8"/>
    <w:rsid w:val="00BC510A"/>
    <w:rsid w:val="00BC5821"/>
    <w:rsid w:val="00BC5BE7"/>
    <w:rsid w:val="00BC6084"/>
    <w:rsid w:val="00BC6599"/>
    <w:rsid w:val="00BC6CD1"/>
    <w:rsid w:val="00BC72C0"/>
    <w:rsid w:val="00BD0B33"/>
    <w:rsid w:val="00BD0D2E"/>
    <w:rsid w:val="00BD1EDE"/>
    <w:rsid w:val="00BD2100"/>
    <w:rsid w:val="00BD27BA"/>
    <w:rsid w:val="00BD3F5F"/>
    <w:rsid w:val="00BD4CF8"/>
    <w:rsid w:val="00BD5C03"/>
    <w:rsid w:val="00BD70B5"/>
    <w:rsid w:val="00BE099A"/>
    <w:rsid w:val="00BE0D11"/>
    <w:rsid w:val="00BE37E3"/>
    <w:rsid w:val="00BE3C16"/>
    <w:rsid w:val="00BE4A5A"/>
    <w:rsid w:val="00BE4EFF"/>
    <w:rsid w:val="00BE57EA"/>
    <w:rsid w:val="00BE6081"/>
    <w:rsid w:val="00BE6BAB"/>
    <w:rsid w:val="00BF1453"/>
    <w:rsid w:val="00BF2A62"/>
    <w:rsid w:val="00BF2A66"/>
    <w:rsid w:val="00BF3683"/>
    <w:rsid w:val="00BF3BD9"/>
    <w:rsid w:val="00BF4751"/>
    <w:rsid w:val="00BF52E7"/>
    <w:rsid w:val="00BF5B5F"/>
    <w:rsid w:val="00BF5D0D"/>
    <w:rsid w:val="00BF7D24"/>
    <w:rsid w:val="00BF7EB5"/>
    <w:rsid w:val="00C023DA"/>
    <w:rsid w:val="00C024F7"/>
    <w:rsid w:val="00C025FC"/>
    <w:rsid w:val="00C02EDD"/>
    <w:rsid w:val="00C036B3"/>
    <w:rsid w:val="00C05371"/>
    <w:rsid w:val="00C05A1D"/>
    <w:rsid w:val="00C06264"/>
    <w:rsid w:val="00C06844"/>
    <w:rsid w:val="00C0694E"/>
    <w:rsid w:val="00C102E8"/>
    <w:rsid w:val="00C104D4"/>
    <w:rsid w:val="00C10C2C"/>
    <w:rsid w:val="00C12835"/>
    <w:rsid w:val="00C137B0"/>
    <w:rsid w:val="00C13EE9"/>
    <w:rsid w:val="00C14579"/>
    <w:rsid w:val="00C148B9"/>
    <w:rsid w:val="00C15271"/>
    <w:rsid w:val="00C15907"/>
    <w:rsid w:val="00C15AD8"/>
    <w:rsid w:val="00C16379"/>
    <w:rsid w:val="00C176E1"/>
    <w:rsid w:val="00C201DB"/>
    <w:rsid w:val="00C2067D"/>
    <w:rsid w:val="00C209C7"/>
    <w:rsid w:val="00C21B38"/>
    <w:rsid w:val="00C22372"/>
    <w:rsid w:val="00C224D5"/>
    <w:rsid w:val="00C23037"/>
    <w:rsid w:val="00C23846"/>
    <w:rsid w:val="00C24F1D"/>
    <w:rsid w:val="00C253CB"/>
    <w:rsid w:val="00C254D9"/>
    <w:rsid w:val="00C26508"/>
    <w:rsid w:val="00C26A13"/>
    <w:rsid w:val="00C26A5D"/>
    <w:rsid w:val="00C275BF"/>
    <w:rsid w:val="00C30354"/>
    <w:rsid w:val="00C306BC"/>
    <w:rsid w:val="00C30CE2"/>
    <w:rsid w:val="00C3229F"/>
    <w:rsid w:val="00C3308C"/>
    <w:rsid w:val="00C3498E"/>
    <w:rsid w:val="00C34C6A"/>
    <w:rsid w:val="00C34CC5"/>
    <w:rsid w:val="00C36701"/>
    <w:rsid w:val="00C3676F"/>
    <w:rsid w:val="00C377E5"/>
    <w:rsid w:val="00C37ED9"/>
    <w:rsid w:val="00C408BA"/>
    <w:rsid w:val="00C42D77"/>
    <w:rsid w:val="00C43634"/>
    <w:rsid w:val="00C4446A"/>
    <w:rsid w:val="00C46B5E"/>
    <w:rsid w:val="00C46F4D"/>
    <w:rsid w:val="00C47721"/>
    <w:rsid w:val="00C47961"/>
    <w:rsid w:val="00C50F6D"/>
    <w:rsid w:val="00C54B3E"/>
    <w:rsid w:val="00C54B95"/>
    <w:rsid w:val="00C54C5F"/>
    <w:rsid w:val="00C55A4B"/>
    <w:rsid w:val="00C55D05"/>
    <w:rsid w:val="00C573F1"/>
    <w:rsid w:val="00C575B9"/>
    <w:rsid w:val="00C61DE3"/>
    <w:rsid w:val="00C622F2"/>
    <w:rsid w:val="00C635E7"/>
    <w:rsid w:val="00C6411F"/>
    <w:rsid w:val="00C64922"/>
    <w:rsid w:val="00C67510"/>
    <w:rsid w:val="00C67D05"/>
    <w:rsid w:val="00C72C89"/>
    <w:rsid w:val="00C73728"/>
    <w:rsid w:val="00C74B3C"/>
    <w:rsid w:val="00C75456"/>
    <w:rsid w:val="00C81017"/>
    <w:rsid w:val="00C81E29"/>
    <w:rsid w:val="00C82191"/>
    <w:rsid w:val="00C82863"/>
    <w:rsid w:val="00C82E40"/>
    <w:rsid w:val="00C84B43"/>
    <w:rsid w:val="00C85DC2"/>
    <w:rsid w:val="00C86BBB"/>
    <w:rsid w:val="00C90F45"/>
    <w:rsid w:val="00C91FF5"/>
    <w:rsid w:val="00C94859"/>
    <w:rsid w:val="00C94B1F"/>
    <w:rsid w:val="00C95002"/>
    <w:rsid w:val="00C95D19"/>
    <w:rsid w:val="00C967B4"/>
    <w:rsid w:val="00C973D7"/>
    <w:rsid w:val="00CA10A7"/>
    <w:rsid w:val="00CA1D28"/>
    <w:rsid w:val="00CA3A86"/>
    <w:rsid w:val="00CA4162"/>
    <w:rsid w:val="00CA42BB"/>
    <w:rsid w:val="00CA63A3"/>
    <w:rsid w:val="00CA6E12"/>
    <w:rsid w:val="00CA7401"/>
    <w:rsid w:val="00CB144C"/>
    <w:rsid w:val="00CB1959"/>
    <w:rsid w:val="00CB25DA"/>
    <w:rsid w:val="00CB2653"/>
    <w:rsid w:val="00CB2767"/>
    <w:rsid w:val="00CB2816"/>
    <w:rsid w:val="00CB4DBA"/>
    <w:rsid w:val="00CB4E61"/>
    <w:rsid w:val="00CB52C4"/>
    <w:rsid w:val="00CB5460"/>
    <w:rsid w:val="00CB7ED0"/>
    <w:rsid w:val="00CC1A82"/>
    <w:rsid w:val="00CC387F"/>
    <w:rsid w:val="00CC4170"/>
    <w:rsid w:val="00CC54FF"/>
    <w:rsid w:val="00CC59AC"/>
    <w:rsid w:val="00CC6144"/>
    <w:rsid w:val="00CC69A1"/>
    <w:rsid w:val="00CC6A28"/>
    <w:rsid w:val="00CC7FF4"/>
    <w:rsid w:val="00CD0C83"/>
    <w:rsid w:val="00CD3D6A"/>
    <w:rsid w:val="00CD4931"/>
    <w:rsid w:val="00CD517A"/>
    <w:rsid w:val="00CD6906"/>
    <w:rsid w:val="00CE0403"/>
    <w:rsid w:val="00CE0E30"/>
    <w:rsid w:val="00CE1CF9"/>
    <w:rsid w:val="00CE214F"/>
    <w:rsid w:val="00CE3563"/>
    <w:rsid w:val="00CE3BC2"/>
    <w:rsid w:val="00CE41A3"/>
    <w:rsid w:val="00CE59A5"/>
    <w:rsid w:val="00CE6E5D"/>
    <w:rsid w:val="00CE73A0"/>
    <w:rsid w:val="00CF06DB"/>
    <w:rsid w:val="00CF0769"/>
    <w:rsid w:val="00CF098A"/>
    <w:rsid w:val="00CF2767"/>
    <w:rsid w:val="00CF287F"/>
    <w:rsid w:val="00CF293E"/>
    <w:rsid w:val="00CF47B4"/>
    <w:rsid w:val="00CF4E04"/>
    <w:rsid w:val="00CF5CB6"/>
    <w:rsid w:val="00CF6B5B"/>
    <w:rsid w:val="00CF70F7"/>
    <w:rsid w:val="00CF7621"/>
    <w:rsid w:val="00D00388"/>
    <w:rsid w:val="00D01092"/>
    <w:rsid w:val="00D02332"/>
    <w:rsid w:val="00D037CF"/>
    <w:rsid w:val="00D03E4A"/>
    <w:rsid w:val="00D04BA5"/>
    <w:rsid w:val="00D051B8"/>
    <w:rsid w:val="00D061CF"/>
    <w:rsid w:val="00D0659A"/>
    <w:rsid w:val="00D067B5"/>
    <w:rsid w:val="00D074D5"/>
    <w:rsid w:val="00D13689"/>
    <w:rsid w:val="00D13C12"/>
    <w:rsid w:val="00D13F8D"/>
    <w:rsid w:val="00D1607C"/>
    <w:rsid w:val="00D173F9"/>
    <w:rsid w:val="00D209D2"/>
    <w:rsid w:val="00D20E20"/>
    <w:rsid w:val="00D22711"/>
    <w:rsid w:val="00D22F64"/>
    <w:rsid w:val="00D24E8C"/>
    <w:rsid w:val="00D2563E"/>
    <w:rsid w:val="00D25F11"/>
    <w:rsid w:val="00D2722F"/>
    <w:rsid w:val="00D30576"/>
    <w:rsid w:val="00D32A11"/>
    <w:rsid w:val="00D35014"/>
    <w:rsid w:val="00D3579B"/>
    <w:rsid w:val="00D35A07"/>
    <w:rsid w:val="00D371D6"/>
    <w:rsid w:val="00D4057B"/>
    <w:rsid w:val="00D40E5C"/>
    <w:rsid w:val="00D41BC0"/>
    <w:rsid w:val="00D42FCC"/>
    <w:rsid w:val="00D434BA"/>
    <w:rsid w:val="00D43A21"/>
    <w:rsid w:val="00D448F4"/>
    <w:rsid w:val="00D44F8B"/>
    <w:rsid w:val="00D45191"/>
    <w:rsid w:val="00D4556E"/>
    <w:rsid w:val="00D45AF4"/>
    <w:rsid w:val="00D4664A"/>
    <w:rsid w:val="00D46948"/>
    <w:rsid w:val="00D50515"/>
    <w:rsid w:val="00D50620"/>
    <w:rsid w:val="00D5272F"/>
    <w:rsid w:val="00D534DA"/>
    <w:rsid w:val="00D55399"/>
    <w:rsid w:val="00D5643E"/>
    <w:rsid w:val="00D56868"/>
    <w:rsid w:val="00D57A4E"/>
    <w:rsid w:val="00D57D2E"/>
    <w:rsid w:val="00D57FD5"/>
    <w:rsid w:val="00D60AE3"/>
    <w:rsid w:val="00D618AC"/>
    <w:rsid w:val="00D62C83"/>
    <w:rsid w:val="00D6388E"/>
    <w:rsid w:val="00D64255"/>
    <w:rsid w:val="00D67131"/>
    <w:rsid w:val="00D671DA"/>
    <w:rsid w:val="00D6753A"/>
    <w:rsid w:val="00D71122"/>
    <w:rsid w:val="00D733B5"/>
    <w:rsid w:val="00D7368F"/>
    <w:rsid w:val="00D747B0"/>
    <w:rsid w:val="00D7547D"/>
    <w:rsid w:val="00D76030"/>
    <w:rsid w:val="00D8118B"/>
    <w:rsid w:val="00D81E55"/>
    <w:rsid w:val="00D82B27"/>
    <w:rsid w:val="00D83532"/>
    <w:rsid w:val="00D83EE7"/>
    <w:rsid w:val="00D83EE9"/>
    <w:rsid w:val="00D843ED"/>
    <w:rsid w:val="00D84A62"/>
    <w:rsid w:val="00D86DD3"/>
    <w:rsid w:val="00D87F4D"/>
    <w:rsid w:val="00D92068"/>
    <w:rsid w:val="00D92513"/>
    <w:rsid w:val="00D92ADE"/>
    <w:rsid w:val="00D96E68"/>
    <w:rsid w:val="00D97488"/>
    <w:rsid w:val="00D97EB1"/>
    <w:rsid w:val="00DA1BB7"/>
    <w:rsid w:val="00DA2234"/>
    <w:rsid w:val="00DA2540"/>
    <w:rsid w:val="00DA341E"/>
    <w:rsid w:val="00DA423D"/>
    <w:rsid w:val="00DA4E65"/>
    <w:rsid w:val="00DA5239"/>
    <w:rsid w:val="00DA5260"/>
    <w:rsid w:val="00DA74C8"/>
    <w:rsid w:val="00DA77C5"/>
    <w:rsid w:val="00DA787E"/>
    <w:rsid w:val="00DB07FE"/>
    <w:rsid w:val="00DB08C1"/>
    <w:rsid w:val="00DB1AFE"/>
    <w:rsid w:val="00DB20F7"/>
    <w:rsid w:val="00DB26F5"/>
    <w:rsid w:val="00DB4FA1"/>
    <w:rsid w:val="00DB61A6"/>
    <w:rsid w:val="00DB6AE2"/>
    <w:rsid w:val="00DB7471"/>
    <w:rsid w:val="00DB77FA"/>
    <w:rsid w:val="00DB7BBB"/>
    <w:rsid w:val="00DC1DED"/>
    <w:rsid w:val="00DC1DEF"/>
    <w:rsid w:val="00DC4539"/>
    <w:rsid w:val="00DC4D44"/>
    <w:rsid w:val="00DC4EF7"/>
    <w:rsid w:val="00DC565D"/>
    <w:rsid w:val="00DC63B3"/>
    <w:rsid w:val="00DD01A3"/>
    <w:rsid w:val="00DD2D75"/>
    <w:rsid w:val="00DD4419"/>
    <w:rsid w:val="00DD4AB4"/>
    <w:rsid w:val="00DD4E20"/>
    <w:rsid w:val="00DD7053"/>
    <w:rsid w:val="00DD714F"/>
    <w:rsid w:val="00DD772E"/>
    <w:rsid w:val="00DE1FCC"/>
    <w:rsid w:val="00DE21B4"/>
    <w:rsid w:val="00DE3212"/>
    <w:rsid w:val="00DE3322"/>
    <w:rsid w:val="00DE3562"/>
    <w:rsid w:val="00DE377A"/>
    <w:rsid w:val="00DE47D3"/>
    <w:rsid w:val="00DE4EA1"/>
    <w:rsid w:val="00DE5CFB"/>
    <w:rsid w:val="00DE663B"/>
    <w:rsid w:val="00DF00AE"/>
    <w:rsid w:val="00DF05BB"/>
    <w:rsid w:val="00DF07F8"/>
    <w:rsid w:val="00DF09AA"/>
    <w:rsid w:val="00DF0A62"/>
    <w:rsid w:val="00DF0AC5"/>
    <w:rsid w:val="00DF1F25"/>
    <w:rsid w:val="00DF32FA"/>
    <w:rsid w:val="00DF3D26"/>
    <w:rsid w:val="00DF3DFF"/>
    <w:rsid w:val="00DF3EDB"/>
    <w:rsid w:val="00DF44F0"/>
    <w:rsid w:val="00DF4B8C"/>
    <w:rsid w:val="00DF5448"/>
    <w:rsid w:val="00DF6E26"/>
    <w:rsid w:val="00DF778D"/>
    <w:rsid w:val="00DF7C4F"/>
    <w:rsid w:val="00E00EA0"/>
    <w:rsid w:val="00E01129"/>
    <w:rsid w:val="00E0131E"/>
    <w:rsid w:val="00E01E75"/>
    <w:rsid w:val="00E02584"/>
    <w:rsid w:val="00E038B8"/>
    <w:rsid w:val="00E03A89"/>
    <w:rsid w:val="00E03E67"/>
    <w:rsid w:val="00E0422D"/>
    <w:rsid w:val="00E05613"/>
    <w:rsid w:val="00E065CC"/>
    <w:rsid w:val="00E07A84"/>
    <w:rsid w:val="00E1010E"/>
    <w:rsid w:val="00E108A1"/>
    <w:rsid w:val="00E1193C"/>
    <w:rsid w:val="00E120A6"/>
    <w:rsid w:val="00E12F0E"/>
    <w:rsid w:val="00E1434B"/>
    <w:rsid w:val="00E16976"/>
    <w:rsid w:val="00E16A3D"/>
    <w:rsid w:val="00E17525"/>
    <w:rsid w:val="00E20076"/>
    <w:rsid w:val="00E2026A"/>
    <w:rsid w:val="00E20BBB"/>
    <w:rsid w:val="00E21D79"/>
    <w:rsid w:val="00E220D1"/>
    <w:rsid w:val="00E2329E"/>
    <w:rsid w:val="00E23C43"/>
    <w:rsid w:val="00E246E6"/>
    <w:rsid w:val="00E24914"/>
    <w:rsid w:val="00E27F02"/>
    <w:rsid w:val="00E27F25"/>
    <w:rsid w:val="00E313B0"/>
    <w:rsid w:val="00E3175D"/>
    <w:rsid w:val="00E31964"/>
    <w:rsid w:val="00E31F09"/>
    <w:rsid w:val="00E33DEC"/>
    <w:rsid w:val="00E345C4"/>
    <w:rsid w:val="00E347E4"/>
    <w:rsid w:val="00E35D21"/>
    <w:rsid w:val="00E36D21"/>
    <w:rsid w:val="00E3725E"/>
    <w:rsid w:val="00E4222C"/>
    <w:rsid w:val="00E43BE2"/>
    <w:rsid w:val="00E4426E"/>
    <w:rsid w:val="00E4492D"/>
    <w:rsid w:val="00E44C51"/>
    <w:rsid w:val="00E45151"/>
    <w:rsid w:val="00E45352"/>
    <w:rsid w:val="00E46AEA"/>
    <w:rsid w:val="00E52A87"/>
    <w:rsid w:val="00E5417D"/>
    <w:rsid w:val="00E55A65"/>
    <w:rsid w:val="00E561C7"/>
    <w:rsid w:val="00E60DA8"/>
    <w:rsid w:val="00E6273E"/>
    <w:rsid w:val="00E63260"/>
    <w:rsid w:val="00E65603"/>
    <w:rsid w:val="00E70FB4"/>
    <w:rsid w:val="00E71231"/>
    <w:rsid w:val="00E71DB9"/>
    <w:rsid w:val="00E72754"/>
    <w:rsid w:val="00E72A6F"/>
    <w:rsid w:val="00E7511E"/>
    <w:rsid w:val="00E803BC"/>
    <w:rsid w:val="00E84E20"/>
    <w:rsid w:val="00E85127"/>
    <w:rsid w:val="00E85320"/>
    <w:rsid w:val="00E8544C"/>
    <w:rsid w:val="00E85762"/>
    <w:rsid w:val="00E92613"/>
    <w:rsid w:val="00E93A9C"/>
    <w:rsid w:val="00E950B9"/>
    <w:rsid w:val="00E9568E"/>
    <w:rsid w:val="00E959DB"/>
    <w:rsid w:val="00E9635F"/>
    <w:rsid w:val="00E96392"/>
    <w:rsid w:val="00E96E94"/>
    <w:rsid w:val="00EA0A37"/>
    <w:rsid w:val="00EA0AEE"/>
    <w:rsid w:val="00EA0E95"/>
    <w:rsid w:val="00EA2264"/>
    <w:rsid w:val="00EA3469"/>
    <w:rsid w:val="00EA3FF0"/>
    <w:rsid w:val="00EA4A35"/>
    <w:rsid w:val="00EA4FAE"/>
    <w:rsid w:val="00EA5119"/>
    <w:rsid w:val="00EA6B31"/>
    <w:rsid w:val="00EA6B64"/>
    <w:rsid w:val="00EA72ED"/>
    <w:rsid w:val="00EB0169"/>
    <w:rsid w:val="00EB1D84"/>
    <w:rsid w:val="00EB2CA5"/>
    <w:rsid w:val="00EB5C62"/>
    <w:rsid w:val="00EB6358"/>
    <w:rsid w:val="00EB6848"/>
    <w:rsid w:val="00EB747A"/>
    <w:rsid w:val="00EC0927"/>
    <w:rsid w:val="00EC0A38"/>
    <w:rsid w:val="00EC140B"/>
    <w:rsid w:val="00EC221E"/>
    <w:rsid w:val="00EC33E1"/>
    <w:rsid w:val="00EC3A89"/>
    <w:rsid w:val="00EC3A91"/>
    <w:rsid w:val="00EC6218"/>
    <w:rsid w:val="00EC64CF"/>
    <w:rsid w:val="00EC680D"/>
    <w:rsid w:val="00EC72F9"/>
    <w:rsid w:val="00EC75DF"/>
    <w:rsid w:val="00EC7C3B"/>
    <w:rsid w:val="00ED0178"/>
    <w:rsid w:val="00ED385F"/>
    <w:rsid w:val="00ED38B0"/>
    <w:rsid w:val="00ED3ADB"/>
    <w:rsid w:val="00ED3C08"/>
    <w:rsid w:val="00ED3F97"/>
    <w:rsid w:val="00ED4646"/>
    <w:rsid w:val="00ED6320"/>
    <w:rsid w:val="00ED6F17"/>
    <w:rsid w:val="00ED75C8"/>
    <w:rsid w:val="00EE030A"/>
    <w:rsid w:val="00EE197F"/>
    <w:rsid w:val="00EE1B7F"/>
    <w:rsid w:val="00EE1F2A"/>
    <w:rsid w:val="00EE1FF1"/>
    <w:rsid w:val="00EE1FFA"/>
    <w:rsid w:val="00EE22DE"/>
    <w:rsid w:val="00EE2F32"/>
    <w:rsid w:val="00EE3670"/>
    <w:rsid w:val="00EE52A6"/>
    <w:rsid w:val="00EE6CA9"/>
    <w:rsid w:val="00EE7C12"/>
    <w:rsid w:val="00EF0DC5"/>
    <w:rsid w:val="00EF11BF"/>
    <w:rsid w:val="00EF125D"/>
    <w:rsid w:val="00EF4DA8"/>
    <w:rsid w:val="00EF53D2"/>
    <w:rsid w:val="00EF5907"/>
    <w:rsid w:val="00EF5DAC"/>
    <w:rsid w:val="00EF621E"/>
    <w:rsid w:val="00EF62AD"/>
    <w:rsid w:val="00EF69BE"/>
    <w:rsid w:val="00EF783D"/>
    <w:rsid w:val="00F01A9B"/>
    <w:rsid w:val="00F0210B"/>
    <w:rsid w:val="00F025C3"/>
    <w:rsid w:val="00F02DB0"/>
    <w:rsid w:val="00F02F83"/>
    <w:rsid w:val="00F03071"/>
    <w:rsid w:val="00F04060"/>
    <w:rsid w:val="00F0478E"/>
    <w:rsid w:val="00F048DF"/>
    <w:rsid w:val="00F05098"/>
    <w:rsid w:val="00F05272"/>
    <w:rsid w:val="00F07211"/>
    <w:rsid w:val="00F076A3"/>
    <w:rsid w:val="00F1050A"/>
    <w:rsid w:val="00F109CF"/>
    <w:rsid w:val="00F13E7E"/>
    <w:rsid w:val="00F166B7"/>
    <w:rsid w:val="00F16DE3"/>
    <w:rsid w:val="00F22C1A"/>
    <w:rsid w:val="00F22EDE"/>
    <w:rsid w:val="00F24503"/>
    <w:rsid w:val="00F249EE"/>
    <w:rsid w:val="00F24E64"/>
    <w:rsid w:val="00F2664B"/>
    <w:rsid w:val="00F2771E"/>
    <w:rsid w:val="00F27C4C"/>
    <w:rsid w:val="00F27EC8"/>
    <w:rsid w:val="00F3000C"/>
    <w:rsid w:val="00F30263"/>
    <w:rsid w:val="00F31275"/>
    <w:rsid w:val="00F31B66"/>
    <w:rsid w:val="00F31DE0"/>
    <w:rsid w:val="00F32F12"/>
    <w:rsid w:val="00F33231"/>
    <w:rsid w:val="00F356FF"/>
    <w:rsid w:val="00F37268"/>
    <w:rsid w:val="00F3728C"/>
    <w:rsid w:val="00F37FEE"/>
    <w:rsid w:val="00F40378"/>
    <w:rsid w:val="00F4037B"/>
    <w:rsid w:val="00F40B02"/>
    <w:rsid w:val="00F41C6D"/>
    <w:rsid w:val="00F43063"/>
    <w:rsid w:val="00F433A1"/>
    <w:rsid w:val="00F4418F"/>
    <w:rsid w:val="00F45090"/>
    <w:rsid w:val="00F45D09"/>
    <w:rsid w:val="00F51BB3"/>
    <w:rsid w:val="00F525E7"/>
    <w:rsid w:val="00F53A7C"/>
    <w:rsid w:val="00F5407A"/>
    <w:rsid w:val="00F5428C"/>
    <w:rsid w:val="00F54431"/>
    <w:rsid w:val="00F5460D"/>
    <w:rsid w:val="00F54B97"/>
    <w:rsid w:val="00F56A3D"/>
    <w:rsid w:val="00F57189"/>
    <w:rsid w:val="00F5783D"/>
    <w:rsid w:val="00F610F6"/>
    <w:rsid w:val="00F63447"/>
    <w:rsid w:val="00F63DB5"/>
    <w:rsid w:val="00F64D6F"/>
    <w:rsid w:val="00F64F9C"/>
    <w:rsid w:val="00F65D18"/>
    <w:rsid w:val="00F66567"/>
    <w:rsid w:val="00F66F9A"/>
    <w:rsid w:val="00F679D9"/>
    <w:rsid w:val="00F67D4A"/>
    <w:rsid w:val="00F70BBD"/>
    <w:rsid w:val="00F7112D"/>
    <w:rsid w:val="00F71C90"/>
    <w:rsid w:val="00F730E8"/>
    <w:rsid w:val="00F7365D"/>
    <w:rsid w:val="00F73A32"/>
    <w:rsid w:val="00F752D3"/>
    <w:rsid w:val="00F7670B"/>
    <w:rsid w:val="00F76F6C"/>
    <w:rsid w:val="00F7758A"/>
    <w:rsid w:val="00F800AA"/>
    <w:rsid w:val="00F8041D"/>
    <w:rsid w:val="00F814AD"/>
    <w:rsid w:val="00F81E84"/>
    <w:rsid w:val="00F83722"/>
    <w:rsid w:val="00F8555D"/>
    <w:rsid w:val="00F86C7E"/>
    <w:rsid w:val="00F874CE"/>
    <w:rsid w:val="00F90135"/>
    <w:rsid w:val="00F9229B"/>
    <w:rsid w:val="00F9296E"/>
    <w:rsid w:val="00F92E2A"/>
    <w:rsid w:val="00F9392A"/>
    <w:rsid w:val="00F94063"/>
    <w:rsid w:val="00F94917"/>
    <w:rsid w:val="00F949BB"/>
    <w:rsid w:val="00F952F7"/>
    <w:rsid w:val="00F95CDC"/>
    <w:rsid w:val="00F96DCA"/>
    <w:rsid w:val="00F97BA4"/>
    <w:rsid w:val="00FA017A"/>
    <w:rsid w:val="00FA06A5"/>
    <w:rsid w:val="00FA0A77"/>
    <w:rsid w:val="00FA308D"/>
    <w:rsid w:val="00FA4AB4"/>
    <w:rsid w:val="00FA631E"/>
    <w:rsid w:val="00FA7D66"/>
    <w:rsid w:val="00FB1022"/>
    <w:rsid w:val="00FB17C5"/>
    <w:rsid w:val="00FB208D"/>
    <w:rsid w:val="00FB2A3C"/>
    <w:rsid w:val="00FB61C5"/>
    <w:rsid w:val="00FB7036"/>
    <w:rsid w:val="00FB7A04"/>
    <w:rsid w:val="00FB7DFE"/>
    <w:rsid w:val="00FC00F4"/>
    <w:rsid w:val="00FC0194"/>
    <w:rsid w:val="00FC25F3"/>
    <w:rsid w:val="00FC4660"/>
    <w:rsid w:val="00FC60FE"/>
    <w:rsid w:val="00FC6A33"/>
    <w:rsid w:val="00FC7263"/>
    <w:rsid w:val="00FD0055"/>
    <w:rsid w:val="00FD0103"/>
    <w:rsid w:val="00FD0D41"/>
    <w:rsid w:val="00FD1D99"/>
    <w:rsid w:val="00FD1E80"/>
    <w:rsid w:val="00FD2396"/>
    <w:rsid w:val="00FD346E"/>
    <w:rsid w:val="00FD3ED1"/>
    <w:rsid w:val="00FD7558"/>
    <w:rsid w:val="00FD7CD6"/>
    <w:rsid w:val="00FE0117"/>
    <w:rsid w:val="00FE043F"/>
    <w:rsid w:val="00FE0444"/>
    <w:rsid w:val="00FE1021"/>
    <w:rsid w:val="00FE14A5"/>
    <w:rsid w:val="00FE2D5A"/>
    <w:rsid w:val="00FE358F"/>
    <w:rsid w:val="00FE3681"/>
    <w:rsid w:val="00FE3C2C"/>
    <w:rsid w:val="00FE3D1D"/>
    <w:rsid w:val="00FE42A4"/>
    <w:rsid w:val="00FE53E4"/>
    <w:rsid w:val="00FF0F34"/>
    <w:rsid w:val="00FF1FCF"/>
    <w:rsid w:val="00FF3BEC"/>
    <w:rsid w:val="00FF4314"/>
    <w:rsid w:val="00FF4AAF"/>
    <w:rsid w:val="00FF5114"/>
    <w:rsid w:val="00FF6B74"/>
    <w:rsid w:val="00FF6CAE"/>
    <w:rsid w:val="00FF735D"/>
    <w:rsid w:val="00FF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604FD"/>
  <w14:defaultImageDpi w14:val="32767"/>
  <w15:chartTrackingRefBased/>
  <w15:docId w15:val="{A72DBED9-0107-EA49-A941-EAE544C2D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67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00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003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A736BD"/>
  </w:style>
  <w:style w:type="character" w:styleId="CommentReference">
    <w:name w:val="annotation reference"/>
    <w:basedOn w:val="DefaultParagraphFont"/>
    <w:uiPriority w:val="99"/>
    <w:semiHidden/>
    <w:unhideWhenUsed/>
    <w:rsid w:val="00A736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Saltre</dc:creator>
  <cp:keywords/>
  <dc:description/>
  <cp:lastModifiedBy>Frederik Saltre</cp:lastModifiedBy>
  <cp:revision>1</cp:revision>
  <dcterms:created xsi:type="dcterms:W3CDTF">2023-09-04T04:13:00Z</dcterms:created>
  <dcterms:modified xsi:type="dcterms:W3CDTF">2023-09-04T05:01:00Z</dcterms:modified>
</cp:coreProperties>
</file>